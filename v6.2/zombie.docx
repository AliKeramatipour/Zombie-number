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%&amp;pdflatex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\documentclass[1p]{elsarticle}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\usepackage{lineno,hyperref}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\usepackage{amsmath, amssymb, amscd, amsthm, amsfonts}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\usepackage{mathtools}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\modulolinenumbers[5]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\DeclarePairedDelimiter\ceil{\lceil}{\rceil} \DeclarePairedDelimiter\floor{\lfloor}{\rfloor}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\newtheorem{theorem}{Theorem}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\newtheorem{lemma}[theorem]{Lemma}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\newtheorem{conjecture}[theorem]{Conjecture}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\newtheorem{corollary}[theorem]{Corollary}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\newtheorem{example}[theorem]{Example}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\journal{Discrete Applied Mathematics}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\bibliographystyle{elsarticle-num}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\begin{document}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\begin{frontmatter}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\title{Zombie number</w:t>
      </w:r>
      <w:ins w:id="0" w:author="B" w:date="2020-04-03T19:24:00Z">
        <w:r w:rsidR="0080624C">
          <w:rPr>
            <w:rFonts w:ascii="Courier New" w:hAnsi="Courier New" w:cs="Courier New"/>
          </w:rPr>
          <w:t xml:space="preserve"> </w:t>
        </w:r>
        <w:r w:rsidR="0080624C" w:rsidRPr="0080624C">
          <w:rPr>
            <w:rFonts w:ascii="Courier New" w:hAnsi="Courier New" w:cs="Courier New"/>
          </w:rPr>
          <w:t>of the Cartesian product of graphs</w:t>
        </w:r>
      </w:ins>
      <w:r w:rsidRPr="00C24CF3">
        <w:rPr>
          <w:rFonts w:ascii="Courier New" w:hAnsi="Courier New" w:cs="Courier New"/>
        </w:rPr>
        <w:t>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%% or include affiliations in footnotes: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\author{Ali Keramatipour}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\ead{alikeramatipour@ut.ac.ir}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\author{Behnam Bahrak\corref{correspondingauthor}}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\cortext[correspondingauthor]{Corresponding author}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\ead{bahrak@ut.ac.ir}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\address{School of Electrical and Computer Engineering, College of Engineering, University of Tehran, Tehran, Iran}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\begin{abstract}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{\it Zombies and Survivors} is a variant of the pursuit-evasion game {\it Cops and Robbers}, with the difference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that zombies must always move closer to the survivor. The game is played on a simple graph by two players. The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goal of the zombies is to catch the survivor while survivor's objective is to avoid being captured. The zombie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number of $G$, denoted as $z(G)$, is the minimum number of zombies required to capture the survivor, no matter</w:t>
      </w:r>
    </w:p>
    <w:p w:rsidR="00372D26" w:rsidRPr="00C24CF3" w:rsidRDefault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 xml:space="preserve">what moves survivor makes. In </w:t>
      </w:r>
      <w:del w:id="1" w:author="B" w:date="2020-04-03T19:27:00Z">
        <w:r w:rsidRPr="00C24CF3" w:rsidDel="00E17A18">
          <w:rPr>
            <w:rFonts w:ascii="Courier New" w:hAnsi="Courier New" w:cs="Courier New"/>
          </w:rPr>
          <w:delText>section \ref{conj-proof</w:delText>
        </w:r>
      </w:del>
      <w:ins w:id="2" w:author="B" w:date="2020-04-03T19:27:00Z">
        <w:r w:rsidR="00E17A18">
          <w:rPr>
            <w:rFonts w:ascii="Courier New" w:hAnsi="Courier New" w:cs="Courier New"/>
          </w:rPr>
          <w:t>this paper</w:t>
        </w:r>
      </w:ins>
      <w:del w:id="3" w:author="B" w:date="2020-04-03T19:27:00Z">
        <w:r w:rsidRPr="00C24CF3" w:rsidDel="00E17A18">
          <w:rPr>
            <w:rFonts w:ascii="Courier New" w:hAnsi="Courier New" w:cs="Courier New"/>
          </w:rPr>
          <w:delText>}</w:delText>
        </w:r>
      </w:del>
      <w:r w:rsidRPr="00C24CF3">
        <w:rPr>
          <w:rFonts w:ascii="Courier New" w:hAnsi="Courier New" w:cs="Courier New"/>
        </w:rPr>
        <w:t>, we prove a conjecture by Fitzpatrick et al.</w:t>
      </w:r>
      <w:ins w:id="4" w:author="B" w:date="2020-04-03T19:40:00Z">
        <w:r w:rsidR="0014789B">
          <w:rPr>
            <w:rFonts w:ascii="Courier New" w:hAnsi="Courier New" w:cs="Courier New"/>
          </w:rPr>
          <w:t xml:space="preserve"> </w:t>
        </w:r>
      </w:ins>
      <w:r w:rsidRPr="00C24CF3">
        <w:rPr>
          <w:rFonts w:ascii="Courier New" w:hAnsi="Courier New" w:cs="Courier New"/>
        </w:rPr>
        <w:t>\cite{Fitz16} about the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zombie number of the Cartesian product of two graphs.  This result provides a new proof for $z(Q_n) =</w:t>
      </w:r>
    </w:p>
    <w:p w:rsidR="00372D26" w:rsidRPr="0014789B" w:rsidRDefault="00372D26">
      <w:pPr>
        <w:pStyle w:val="PlainText"/>
        <w:rPr>
          <w:rFonts w:ascii="Courier New" w:hAnsi="Courier New" w:cs="Courier New"/>
          <w:highlight w:val="yellow"/>
          <w:rPrChange w:id="5" w:author="B" w:date="2020-04-03T19:40:00Z">
            <w:rPr>
              <w:rFonts w:ascii="Courier New" w:hAnsi="Courier New" w:cs="Courier New"/>
            </w:rPr>
          </w:rPrChange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 xml:space="preserve">\ceil*{\frac{2n}{3}}$. </w:t>
      </w:r>
      <w:del w:id="6" w:author="B" w:date="2020-04-03T19:35:00Z">
        <w:r w:rsidRPr="00C24CF3" w:rsidDel="0014789B">
          <w:rPr>
            <w:rFonts w:ascii="Courier New" w:hAnsi="Courier New" w:cs="Courier New"/>
          </w:rPr>
          <w:delText>Next in section \ref{capturetime}, we</w:delText>
        </w:r>
      </w:del>
      <w:ins w:id="7" w:author="B" w:date="2020-04-03T19:35:00Z">
        <w:r w:rsidR="0014789B">
          <w:rPr>
            <w:rFonts w:ascii="Courier New" w:hAnsi="Courier New" w:cs="Courier New"/>
          </w:rPr>
          <w:t>We also</w:t>
        </w:r>
      </w:ins>
      <w:r w:rsidRPr="00C24CF3">
        <w:rPr>
          <w:rFonts w:ascii="Courier New" w:hAnsi="Courier New" w:cs="Courier New"/>
        </w:rPr>
        <w:t xml:space="preserve"> introduce a new problem regarding </w:t>
      </w:r>
      <w:r w:rsidRPr="0014789B">
        <w:rPr>
          <w:rFonts w:ascii="Courier New" w:hAnsi="Courier New" w:cs="Courier New"/>
          <w:highlight w:val="yellow"/>
          <w:rPrChange w:id="8" w:author="B" w:date="2020-04-03T19:40:00Z">
            <w:rPr>
              <w:rFonts w:ascii="Courier New" w:hAnsi="Courier New" w:cs="Courier New"/>
            </w:rPr>
          </w:rPrChange>
        </w:rPr>
        <w:t>{\it capture time}</w:t>
      </w:r>
    </w:p>
    <w:p w:rsidR="00372D26" w:rsidRPr="0014789B" w:rsidRDefault="00372D26" w:rsidP="00372D26">
      <w:pPr>
        <w:pStyle w:val="PlainText"/>
        <w:rPr>
          <w:rFonts w:ascii="Courier New" w:hAnsi="Courier New" w:cs="Courier New"/>
          <w:highlight w:val="yellow"/>
          <w:rPrChange w:id="9" w:author="B" w:date="2020-04-03T19:40:00Z">
            <w:rPr>
              <w:rFonts w:ascii="Courier New" w:hAnsi="Courier New" w:cs="Courier New"/>
            </w:rPr>
          </w:rPrChange>
        </w:rPr>
      </w:pPr>
      <w:r w:rsidRPr="0014789B">
        <w:rPr>
          <w:rFonts w:ascii="Courier New" w:hAnsi="Courier New" w:cs="Courier New"/>
          <w:highlight w:val="yellow"/>
          <w:rPrChange w:id="10" w:author="B" w:date="2020-04-03T19:40:00Z">
            <w:rPr>
              <w:rFonts w:ascii="Courier New" w:hAnsi="Courier New" w:cs="Courier New"/>
            </w:rPr>
          </w:rPrChange>
        </w:rPr>
        <w:lastRenderedPageBreak/>
        <w:tab/>
      </w:r>
      <w:r w:rsidRPr="0014789B">
        <w:rPr>
          <w:rFonts w:ascii="Courier New" w:hAnsi="Courier New" w:cs="Courier New"/>
          <w:highlight w:val="yellow"/>
          <w:rPrChange w:id="11" w:author="B" w:date="2020-04-03T19:40:00Z">
            <w:rPr>
              <w:rFonts w:ascii="Courier New" w:hAnsi="Courier New" w:cs="Courier New"/>
            </w:rPr>
          </w:rPrChange>
        </w:rPr>
        <w:tab/>
        <w:t>in Cartesian product of two graphs. At last in section \ref{np-capturetime}, we prove another result, we define</w:t>
      </w:r>
    </w:p>
    <w:p w:rsidR="0014789B" w:rsidRDefault="00372D26" w:rsidP="00372D26">
      <w:pPr>
        <w:pStyle w:val="PlainText"/>
        <w:rPr>
          <w:ins w:id="12" w:author="B" w:date="2020-04-03T19:40:00Z"/>
          <w:rFonts w:ascii="Courier New" w:hAnsi="Courier New" w:cs="Courier New"/>
        </w:rPr>
      </w:pPr>
      <w:r w:rsidRPr="0014789B">
        <w:rPr>
          <w:rFonts w:ascii="Courier New" w:hAnsi="Courier New" w:cs="Courier New"/>
          <w:highlight w:val="yellow"/>
          <w:rPrChange w:id="13" w:author="B" w:date="2020-04-03T19:40:00Z">
            <w:rPr>
              <w:rFonts w:ascii="Courier New" w:hAnsi="Courier New" w:cs="Courier New"/>
            </w:rPr>
          </w:rPrChange>
        </w:rPr>
        <w:tab/>
      </w:r>
      <w:r w:rsidRPr="0014789B">
        <w:rPr>
          <w:rFonts w:ascii="Courier New" w:hAnsi="Courier New" w:cs="Courier New"/>
          <w:highlight w:val="yellow"/>
          <w:rPrChange w:id="14" w:author="B" w:date="2020-04-03T19:40:00Z">
            <w:rPr>
              <w:rFonts w:ascii="Courier New" w:hAnsi="Courier New" w:cs="Courier New"/>
            </w:rPr>
          </w:rPrChange>
        </w:rPr>
        <w:tab/>
        <w:t>{\it capture time} problem more precisely and prove it belongs to {\it NP-Hard} set of problems.</w:t>
      </w:r>
      <w:r w:rsidRPr="00C24CF3">
        <w:rPr>
          <w:rFonts w:ascii="Courier New" w:hAnsi="Courier New" w:cs="Courier New"/>
        </w:rPr>
        <w:t xml:space="preserve"> </w:t>
      </w:r>
    </w:p>
    <w:p w:rsidR="00372D26" w:rsidRPr="00C24CF3" w:rsidRDefault="0014789B" w:rsidP="00372D26">
      <w:pPr>
        <w:pStyle w:val="PlainText"/>
        <w:rPr>
          <w:rFonts w:ascii="Courier New" w:hAnsi="Courier New" w:cs="Courier New"/>
        </w:rPr>
      </w:pPr>
      <w:ins w:id="15" w:author="B" w:date="2020-04-03T19:40:00Z">
        <w:r w:rsidRPr="006A679B">
          <w:rPr>
            <w:rFonts w:ascii="Courier New" w:hAnsi="Courier New" w:cs="Courier New"/>
            <w:highlight w:val="cyan"/>
            <w:rPrChange w:id="16" w:author="B" w:date="2020-04-04T09:21:00Z">
              <w:rPr>
                <w:rFonts w:ascii="Courier New" w:hAnsi="Courier New" w:cs="Courier New"/>
              </w:rPr>
            </w:rPrChange>
          </w:rPr>
          <w:t>&lt;&lt;Rewrite the highlighted part. It’s vague.</w:t>
        </w:r>
      </w:ins>
      <w:ins w:id="17" w:author="B" w:date="2020-04-03T19:44:00Z">
        <w:r w:rsidR="00AC32B7" w:rsidRPr="006A679B">
          <w:rPr>
            <w:rFonts w:ascii="Courier New" w:hAnsi="Courier New" w:cs="Courier New"/>
            <w:highlight w:val="cyan"/>
            <w:rPrChange w:id="18" w:author="B" w:date="2020-04-04T09:21:00Z">
              <w:rPr>
                <w:rFonts w:ascii="Courier New" w:hAnsi="Courier New" w:cs="Courier New"/>
              </w:rPr>
            </w:rPrChange>
          </w:rPr>
          <w:t xml:space="preserve"> W</w:t>
        </w:r>
      </w:ins>
      <w:ins w:id="19" w:author="B" w:date="2020-04-03T19:45:00Z">
        <w:r w:rsidR="00AC32B7" w:rsidRPr="006A679B">
          <w:rPr>
            <w:rFonts w:ascii="Courier New" w:hAnsi="Courier New" w:cs="Courier New"/>
            <w:highlight w:val="cyan"/>
            <w:rPrChange w:id="20" w:author="B" w:date="2020-04-04T09:21:00Z">
              <w:rPr>
                <w:rFonts w:ascii="Courier New" w:hAnsi="Courier New" w:cs="Courier New"/>
              </w:rPr>
            </w:rPrChange>
          </w:rPr>
          <w:t>e cannot define capture time and then make it more precise. In mathematics, definitions must be solid and precise in the first place. Also</w:t>
        </w:r>
      </w:ins>
      <w:ins w:id="21" w:author="B" w:date="2020-04-03T19:40:00Z">
        <w:r w:rsidR="00AC32B7" w:rsidRPr="006A679B">
          <w:rPr>
            <w:rFonts w:ascii="Courier New" w:hAnsi="Courier New" w:cs="Courier New"/>
            <w:highlight w:val="cyan"/>
            <w:rPrChange w:id="22" w:author="B" w:date="2020-04-04T09:21:00Z">
              <w:rPr>
                <w:rFonts w:ascii="Courier New" w:hAnsi="Courier New" w:cs="Courier New"/>
              </w:rPr>
            </w:rPrChange>
          </w:rPr>
          <w:t xml:space="preserve"> </w:t>
        </w:r>
      </w:ins>
      <w:ins w:id="23" w:author="B" w:date="2020-04-03T19:45:00Z">
        <w:r w:rsidR="00AC32B7" w:rsidRPr="006A679B">
          <w:rPr>
            <w:rFonts w:ascii="Courier New" w:hAnsi="Courier New" w:cs="Courier New"/>
            <w:highlight w:val="cyan"/>
            <w:rPrChange w:id="24" w:author="B" w:date="2020-04-04T09:21:00Z">
              <w:rPr>
                <w:rFonts w:ascii="Courier New" w:hAnsi="Courier New" w:cs="Courier New"/>
              </w:rPr>
            </w:rPrChange>
          </w:rPr>
          <w:t>y</w:t>
        </w:r>
      </w:ins>
      <w:ins w:id="25" w:author="B" w:date="2020-04-03T19:40:00Z">
        <w:r w:rsidRPr="006A679B">
          <w:rPr>
            <w:rFonts w:ascii="Courier New" w:hAnsi="Courier New" w:cs="Courier New"/>
            <w:highlight w:val="cyan"/>
            <w:rPrChange w:id="26" w:author="B" w:date="2020-04-04T09:21:00Z">
              <w:rPr>
                <w:rFonts w:ascii="Courier New" w:hAnsi="Courier New" w:cs="Courier New"/>
              </w:rPr>
            </w:rPrChange>
          </w:rPr>
          <w:t>ou shouldn</w:t>
        </w:r>
      </w:ins>
      <w:ins w:id="27" w:author="B" w:date="2020-04-03T19:41:00Z">
        <w:r w:rsidRPr="006A679B">
          <w:rPr>
            <w:rFonts w:ascii="Courier New" w:hAnsi="Courier New" w:cs="Courier New"/>
            <w:highlight w:val="cyan"/>
            <w:rPrChange w:id="28" w:author="B" w:date="2020-04-04T09:21:00Z">
              <w:rPr>
                <w:rFonts w:ascii="Courier New" w:hAnsi="Courier New" w:cs="Courier New"/>
              </w:rPr>
            </w:rPrChange>
          </w:rPr>
          <w:t>’t use section numbers in the abstract.&gt;&gt;</w:t>
        </w:r>
      </w:ins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\end{abstract}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\begin{keyword}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Cartesian Product of Graphs\sep Zombie Number\sep</w:t>
      </w:r>
      <w:del w:id="29" w:author="B" w:date="2020-04-03T19:41:00Z">
        <w:r w:rsidRPr="00C24CF3" w:rsidDel="0014789B">
          <w:rPr>
            <w:rFonts w:ascii="Courier New" w:hAnsi="Courier New" w:cs="Courier New"/>
          </w:rPr>
          <w:delText xml:space="preserve"> Dominating Set\sep</w:delText>
        </w:r>
      </w:del>
      <w:r w:rsidRPr="00C24CF3">
        <w:rPr>
          <w:rFonts w:ascii="Courier New" w:hAnsi="Courier New" w:cs="Courier New"/>
        </w:rPr>
        <w:t xml:space="preserve"> NP-Hard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\end{keyword}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\end{frontmatter}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\section{Introduction}\label{section-introduction}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The {\it Zombies and Survivors} game is played on a simple graph by two players. The deterministic version of this game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\cite{Fitz16} is played as follows (note that we only consider the game with a single survivor in this paper).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Initially, the zombie player chooses a number $z$ and places $z$ zombies on the graph vertices. Then the survivor player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chooses one single vertex which is the survivor's initial position. Starting with the zombie player, on each turn,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survivor player either moves to an adjacent vertex or stays at his current location, while zombie player must move each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zombie to one of its adjacent vertices so that they get closer to the survivor. Here lies the difference between {\it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Zombies and Survivor} and {\it Cops and Robber</w:t>
      </w:r>
      <w:del w:id="30" w:author="B" w:date="2020-04-03T19:49:00Z">
        <w:r w:rsidRPr="00C24CF3" w:rsidDel="00302FCF">
          <w:rPr>
            <w:rFonts w:ascii="Courier New" w:hAnsi="Courier New" w:cs="Courier New"/>
          </w:rPr>
          <w:delText>s</w:delText>
        </w:r>
      </w:del>
      <w:r w:rsidRPr="00C24CF3">
        <w:rPr>
          <w:rFonts w:ascii="Courier New" w:hAnsi="Courier New" w:cs="Courier New"/>
        </w:rPr>
        <w:t>} games, as in {\it Cops and Robber</w:t>
      </w:r>
      <w:del w:id="31" w:author="B" w:date="2020-04-03T19:49:00Z">
        <w:r w:rsidRPr="00C24CF3" w:rsidDel="00302FCF">
          <w:rPr>
            <w:rFonts w:ascii="Courier New" w:hAnsi="Courier New" w:cs="Courier New"/>
          </w:rPr>
          <w:delText>s</w:delText>
        </w:r>
      </w:del>
      <w:r w:rsidRPr="00C24CF3">
        <w:rPr>
          <w:rFonts w:ascii="Courier New" w:hAnsi="Courier New" w:cs="Courier New"/>
        </w:rPr>
        <w:t>}</w:t>
      </w:r>
      <w:ins w:id="32" w:author="B" w:date="2020-04-03T20:01:00Z">
        <w:r w:rsidR="00C732F3">
          <w:rPr>
            <w:rFonts w:ascii="Courier New" w:hAnsi="Courier New" w:cs="Courier New"/>
          </w:rPr>
          <w:t>,</w:t>
        </w:r>
      </w:ins>
      <w:r w:rsidRPr="00C24CF3">
        <w:rPr>
          <w:rFonts w:ascii="Courier New" w:hAnsi="Courier New" w:cs="Courier New"/>
        </w:rPr>
        <w:t xml:space="preserve"> cops should not necessarily get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closer to the {\it Robber}, they can either hold their current position, get closer, or further away from the robber. If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any zombie and the survivor ever occupy the same vertex, the survivor is captured and the zombie player wins. The zombie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number of a graph $G$, denoted as $z(G)$, is the minimum number of zombies required so that the zombie player always has</w:t>
      </w:r>
    </w:p>
    <w:p w:rsidR="00372D26" w:rsidRPr="00C732F3" w:rsidRDefault="00372D26" w:rsidP="00372D26">
      <w:pPr>
        <w:pStyle w:val="PlainText"/>
        <w:rPr>
          <w:rFonts w:ascii="Courier New" w:hAnsi="Courier New" w:cs="Courier New"/>
          <w:highlight w:val="yellow"/>
          <w:rPrChange w:id="33" w:author="B" w:date="2020-04-03T20:02:00Z">
            <w:rPr>
              <w:rFonts w:ascii="Courier New" w:hAnsi="Courier New" w:cs="Courier New"/>
            </w:rPr>
          </w:rPrChange>
        </w:rPr>
      </w:pPr>
      <w:r w:rsidRPr="00C24CF3">
        <w:rPr>
          <w:rFonts w:ascii="Courier New" w:hAnsi="Courier New" w:cs="Courier New"/>
        </w:rPr>
        <w:t xml:space="preserve">a winning play on graph $G$. If a winning play exist, zombies choose a set of initial vertices, and </w:t>
      </w:r>
      <w:r w:rsidRPr="00C732F3">
        <w:rPr>
          <w:rFonts w:ascii="Courier New" w:hAnsi="Courier New" w:cs="Courier New"/>
          <w:highlight w:val="yellow"/>
          <w:rPrChange w:id="34" w:author="B" w:date="2020-04-03T20:02:00Z">
            <w:rPr>
              <w:rFonts w:ascii="Courier New" w:hAnsi="Courier New" w:cs="Courier New"/>
            </w:rPr>
          </w:rPrChange>
        </w:rPr>
        <w:t>a move on their turn</w:t>
      </w:r>
    </w:p>
    <w:p w:rsidR="00C732F3" w:rsidRDefault="00372D26" w:rsidP="00372D26">
      <w:pPr>
        <w:pStyle w:val="PlainText"/>
        <w:rPr>
          <w:ins w:id="35" w:author="B" w:date="2020-04-03T20:02:00Z"/>
          <w:rFonts w:ascii="Courier New" w:hAnsi="Courier New" w:cs="Courier New"/>
        </w:rPr>
      </w:pPr>
      <w:r w:rsidRPr="00C732F3">
        <w:rPr>
          <w:rFonts w:ascii="Courier New" w:hAnsi="Courier New" w:cs="Courier New"/>
          <w:highlight w:val="yellow"/>
          <w:rPrChange w:id="36" w:author="B" w:date="2020-04-03T20:02:00Z">
            <w:rPr>
              <w:rFonts w:ascii="Courier New" w:hAnsi="Courier New" w:cs="Courier New"/>
            </w:rPr>
          </w:rPrChange>
        </w:rPr>
        <w:t>when they are faced with multiple</w:t>
      </w:r>
      <w:r w:rsidRPr="00C24CF3">
        <w:rPr>
          <w:rFonts w:ascii="Courier New" w:hAnsi="Courier New" w:cs="Courier New"/>
        </w:rPr>
        <w:t>, so that the survivor will be captured no matter how he moves.</w:t>
      </w:r>
    </w:p>
    <w:p w:rsidR="00372D26" w:rsidRPr="00C24CF3" w:rsidRDefault="00C732F3" w:rsidP="00372D26">
      <w:pPr>
        <w:pStyle w:val="PlainText"/>
        <w:rPr>
          <w:rFonts w:ascii="Courier New" w:hAnsi="Courier New" w:cs="Courier New"/>
        </w:rPr>
      </w:pPr>
      <w:ins w:id="37" w:author="B" w:date="2020-04-03T20:02:00Z">
        <w:r w:rsidRPr="006A679B">
          <w:rPr>
            <w:rFonts w:ascii="Courier New" w:hAnsi="Courier New" w:cs="Courier New"/>
            <w:highlight w:val="cyan"/>
            <w:rPrChange w:id="38" w:author="B" w:date="2020-04-04T09:21:00Z">
              <w:rPr>
                <w:rFonts w:ascii="Courier New" w:hAnsi="Courier New" w:cs="Courier New"/>
              </w:rPr>
            </w:rPrChange>
          </w:rPr>
          <w:t>&lt;&lt;Vague. Rewrite.&gt;&gt;</w:t>
        </w:r>
      </w:ins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The Cartesian product $G \square H$ of two graphs $G$ and $H$, is a graph with vertex set of $V(G)</w:t>
      </w:r>
      <w:ins w:id="39" w:author="B" w:date="2020-04-03T20:03:00Z">
        <w:r w:rsidR="00C732F3" w:rsidRPr="00C732F3">
          <w:rPr>
            <w:rFonts w:ascii="Courier New" w:hAnsi="Courier New" w:cs="Courier New"/>
            <w:highlight w:val="yellow"/>
            <w:rPrChange w:id="40" w:author="B" w:date="2020-04-03T20:03:00Z">
              <w:rPr>
                <w:rFonts w:ascii="Courier New" w:hAnsi="Courier New" w:cs="Courier New"/>
              </w:rPr>
            </w:rPrChange>
          </w:rPr>
          <w:t>\times</w:t>
        </w:r>
      </w:ins>
      <w:r w:rsidRPr="00C24CF3">
        <w:rPr>
          <w:rFonts w:ascii="Courier New" w:hAnsi="Courier New" w:cs="Courier New"/>
        </w:rPr>
        <w:t xml:space="preserve"> V(H)$, where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vertices $(u_1 , u_2)$ and $(v_1 , v_2)$ are adjacent if and only if $u_1 = v_1$ and $ \{ u_2 , v_2 \} \in E_{H} $, or</w:t>
      </w:r>
    </w:p>
    <w:p w:rsidR="00C732F3" w:rsidRDefault="00372D26" w:rsidP="00372D26">
      <w:pPr>
        <w:pStyle w:val="PlainText"/>
        <w:rPr>
          <w:ins w:id="41" w:author="B" w:date="2020-04-03T20:04:00Z"/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 xml:space="preserve">$u_2 = v_2$ and $ \{u_1 , v_1 \} \in E_{G}$ \cite{West02}. </w:t>
      </w:r>
    </w:p>
    <w:p w:rsidR="00C732F3" w:rsidRDefault="00C732F3" w:rsidP="00372D26">
      <w:pPr>
        <w:pStyle w:val="PlainText"/>
        <w:rPr>
          <w:ins w:id="42" w:author="B" w:date="2020-04-03T20:04:00Z"/>
          <w:rFonts w:ascii="Courier New" w:hAnsi="Courier New" w:cs="Courier New"/>
        </w:rPr>
      </w:pPr>
      <w:ins w:id="43" w:author="B" w:date="2020-04-03T20:04:00Z">
        <w:r>
          <w:rPr>
            <w:rFonts w:ascii="Courier New" w:hAnsi="Courier New" w:cs="Courier New"/>
          </w:rPr>
          <w:t>&lt;&lt;Did the reviewers ask to remove $\times$?&gt;&gt;</w:t>
        </w:r>
      </w:ins>
    </w:p>
    <w:p w:rsidR="00372D26" w:rsidRPr="00516CFC" w:rsidRDefault="00372D26" w:rsidP="00372D26">
      <w:pPr>
        <w:pStyle w:val="PlainText"/>
        <w:rPr>
          <w:rFonts w:ascii="Courier New" w:hAnsi="Courier New" w:cs="Courier New"/>
        </w:rPr>
      </w:pPr>
      <w:r w:rsidRPr="00516CFC">
        <w:rPr>
          <w:rFonts w:ascii="Courier New" w:hAnsi="Courier New" w:cs="Courier New"/>
        </w:rPr>
        <w:t>Figure \ref{fig:p2} shows an example of the Cartesian product</w:t>
      </w:r>
    </w:p>
    <w:p w:rsidR="00372D26" w:rsidRPr="00516CFC" w:rsidRDefault="00372D26" w:rsidP="00372D26">
      <w:pPr>
        <w:pStyle w:val="PlainText"/>
        <w:rPr>
          <w:rFonts w:ascii="Courier New" w:hAnsi="Courier New" w:cs="Courier New"/>
          <w:highlight w:val="yellow"/>
          <w:rPrChange w:id="44" w:author="B" w:date="2020-04-03T21:01:00Z">
            <w:rPr>
              <w:rFonts w:ascii="Courier New" w:hAnsi="Courier New" w:cs="Courier New"/>
            </w:rPr>
          </w:rPrChange>
        </w:rPr>
      </w:pPr>
      <w:r w:rsidRPr="00516CFC">
        <w:rPr>
          <w:rFonts w:ascii="Courier New" w:hAnsi="Courier New" w:cs="Courier New"/>
        </w:rPr>
        <w:t xml:space="preserve">of two graphs. </w:t>
      </w:r>
      <w:r w:rsidRPr="00516CFC">
        <w:rPr>
          <w:rFonts w:ascii="Courier New" w:hAnsi="Courier New" w:cs="Courier New"/>
          <w:highlight w:val="yellow"/>
          <w:rPrChange w:id="45" w:author="B" w:date="2020-04-03T21:01:00Z">
            <w:rPr>
              <w:rFonts w:ascii="Courier New" w:hAnsi="Courier New" w:cs="Courier New"/>
            </w:rPr>
          </w:rPrChange>
        </w:rPr>
        <w:t xml:space="preserve">We define $G_{i}$ as the induced graph by </w:t>
      </w:r>
      <w:ins w:id="46" w:author="B" w:date="2020-04-03T20:06:00Z">
        <w:r w:rsidR="000869BB" w:rsidRPr="00516CFC">
          <w:rPr>
            <w:rFonts w:ascii="Courier New" w:hAnsi="Courier New" w:cs="Courier New"/>
            <w:highlight w:val="yellow"/>
            <w:rPrChange w:id="47" w:author="B" w:date="2020-04-03T21:01:00Z">
              <w:rPr>
                <w:rFonts w:ascii="Courier New" w:hAnsi="Courier New" w:cs="Courier New"/>
              </w:rPr>
            </w:rPrChange>
          </w:rPr>
          <w:t xml:space="preserve">all </w:t>
        </w:r>
      </w:ins>
      <w:r w:rsidRPr="00516CFC">
        <w:rPr>
          <w:rFonts w:ascii="Courier New" w:hAnsi="Courier New" w:cs="Courier New"/>
          <w:highlight w:val="yellow"/>
          <w:rPrChange w:id="48" w:author="B" w:date="2020-04-03T21:01:00Z">
            <w:rPr>
              <w:rFonts w:ascii="Courier New" w:hAnsi="Courier New" w:cs="Courier New"/>
            </w:rPr>
          </w:rPrChange>
        </w:rPr>
        <w:t>vertices $(u,v)$ in $G \square H$, where $v=i$. Similarly</w:t>
      </w:r>
    </w:p>
    <w:p w:rsidR="00516CFC" w:rsidRDefault="00372D26" w:rsidP="00372D26">
      <w:pPr>
        <w:pStyle w:val="PlainText"/>
        <w:rPr>
          <w:ins w:id="49" w:author="B" w:date="2020-04-03T21:01:00Z"/>
          <w:rFonts w:ascii="Courier New" w:hAnsi="Courier New" w:cs="Courier New"/>
        </w:rPr>
      </w:pPr>
      <w:r w:rsidRPr="00516CFC">
        <w:rPr>
          <w:rFonts w:ascii="Courier New" w:hAnsi="Courier New" w:cs="Courier New"/>
          <w:highlight w:val="yellow"/>
          <w:rPrChange w:id="50" w:author="B" w:date="2020-04-03T21:01:00Z">
            <w:rPr>
              <w:rFonts w:ascii="Courier New" w:hAnsi="Courier New" w:cs="Courier New"/>
            </w:rPr>
          </w:rPrChange>
        </w:rPr>
        <w:lastRenderedPageBreak/>
        <w:t>$H_{j}$ is defined as the induced graph by vertices $(u,v)$ in $G \square H$, where $u=j$.</w:t>
      </w:r>
    </w:p>
    <w:p w:rsidR="00516CFC" w:rsidRDefault="00516CFC" w:rsidP="00372D26">
      <w:pPr>
        <w:pStyle w:val="PlainText"/>
        <w:rPr>
          <w:ins w:id="51" w:author="B" w:date="2020-04-03T21:01:00Z"/>
          <w:rFonts w:ascii="Courier New" w:hAnsi="Courier New" w:cs="Courier New"/>
        </w:rPr>
      </w:pPr>
      <w:ins w:id="52" w:author="B" w:date="2020-04-03T21:01:00Z">
        <w:r w:rsidRPr="006A679B">
          <w:rPr>
            <w:rFonts w:ascii="Courier New" w:hAnsi="Courier New" w:cs="Courier New"/>
            <w:highlight w:val="cyan"/>
            <w:rPrChange w:id="53" w:author="B" w:date="2020-04-04T09:21:00Z">
              <w:rPr>
                <w:rFonts w:ascii="Courier New" w:hAnsi="Courier New" w:cs="Courier New"/>
              </w:rPr>
            </w:rPrChange>
          </w:rPr>
          <w:t>&lt;&lt;This part shouldn’t be in the introduction. Please move notation definition to the next section.&gt;&gt;</w:t>
        </w:r>
      </w:ins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F22A84" w:rsidRDefault="00372D26" w:rsidP="00372D26">
      <w:pPr>
        <w:pStyle w:val="PlainText"/>
        <w:rPr>
          <w:ins w:id="54" w:author="B" w:date="2020-04-03T20:37:00Z"/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 xml:space="preserve">Capture time of a game, is </w:t>
      </w:r>
      <w:r w:rsidRPr="00F22A84">
        <w:rPr>
          <w:rFonts w:ascii="Courier New" w:hAnsi="Courier New" w:cs="Courier New"/>
          <w:highlight w:val="yellow"/>
          <w:rPrChange w:id="55" w:author="B" w:date="2020-04-03T20:37:00Z">
            <w:rPr>
              <w:rFonts w:ascii="Courier New" w:hAnsi="Courier New" w:cs="Courier New"/>
            </w:rPr>
          </w:rPrChange>
        </w:rPr>
        <w:t>the number</w:t>
      </w:r>
      <w:r w:rsidRPr="00C24CF3">
        <w:rPr>
          <w:rFonts w:ascii="Courier New" w:hAnsi="Courier New" w:cs="Courier New"/>
        </w:rPr>
        <w:t xml:space="preserve"> of moves survivor can avoid being captured, if this can go to infinity, a survivor-win play exist.</w:t>
      </w:r>
    </w:p>
    <w:p w:rsidR="00372D26" w:rsidRPr="00C24CF3" w:rsidRDefault="00F22A84" w:rsidP="00372D26">
      <w:pPr>
        <w:pStyle w:val="PlainText"/>
        <w:rPr>
          <w:rFonts w:ascii="Courier New" w:hAnsi="Courier New" w:cs="Courier New"/>
        </w:rPr>
      </w:pPr>
      <w:ins w:id="56" w:author="B" w:date="2020-04-03T20:37:00Z">
        <w:r w:rsidRPr="006A679B">
          <w:rPr>
            <w:rFonts w:ascii="Courier New" w:hAnsi="Courier New" w:cs="Courier New"/>
            <w:highlight w:val="cyan"/>
            <w:rPrChange w:id="57" w:author="B" w:date="2020-04-04T09:21:00Z">
              <w:rPr>
                <w:rFonts w:ascii="Courier New" w:hAnsi="Courier New" w:cs="Courier New"/>
              </w:rPr>
            </w:rPrChange>
          </w:rPr>
          <w:t>&lt;&lt;Shouldn’t this be the “maximum” number?&gt;&gt;</w:t>
        </w:r>
      </w:ins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F22A84" w:rsidRDefault="00372D26" w:rsidP="00372D26">
      <w:pPr>
        <w:pStyle w:val="PlainText"/>
        <w:rPr>
          <w:rFonts w:ascii="Courier New" w:hAnsi="Courier New" w:cs="Courier New"/>
          <w:highlight w:val="yellow"/>
          <w:rPrChange w:id="58" w:author="B" w:date="2020-04-03T20:47:00Z">
            <w:rPr>
              <w:rFonts w:ascii="Courier New" w:hAnsi="Courier New" w:cs="Courier New"/>
            </w:rPr>
          </w:rPrChange>
        </w:rPr>
      </w:pPr>
      <w:r w:rsidRPr="00F22A84">
        <w:rPr>
          <w:rFonts w:ascii="Courier New" w:hAnsi="Courier New" w:cs="Courier New"/>
          <w:highlight w:val="yellow"/>
          <w:rPrChange w:id="59" w:author="B" w:date="2020-04-03T20:47:00Z">
            <w:rPr>
              <w:rFonts w:ascii="Courier New" w:hAnsi="Courier New" w:cs="Courier New"/>
            </w:rPr>
          </w:rPrChange>
        </w:rPr>
        <w:t>NP-hardness (non-deterministic polynomial-time hardness) is, in computational complexity theory, the defining property</w:t>
      </w:r>
    </w:p>
    <w:p w:rsidR="00372D26" w:rsidRPr="00F22A84" w:rsidRDefault="00372D26" w:rsidP="00372D26">
      <w:pPr>
        <w:pStyle w:val="PlainText"/>
        <w:rPr>
          <w:rFonts w:ascii="Courier New" w:hAnsi="Courier New" w:cs="Courier New"/>
          <w:highlight w:val="yellow"/>
          <w:rPrChange w:id="60" w:author="B" w:date="2020-04-03T20:47:00Z">
            <w:rPr>
              <w:rFonts w:ascii="Courier New" w:hAnsi="Courier New" w:cs="Courier New"/>
            </w:rPr>
          </w:rPrChange>
        </w:rPr>
      </w:pPr>
      <w:r w:rsidRPr="00F22A84">
        <w:rPr>
          <w:rFonts w:ascii="Courier New" w:hAnsi="Courier New" w:cs="Courier New"/>
          <w:highlight w:val="yellow"/>
          <w:rPrChange w:id="61" w:author="B" w:date="2020-04-03T20:47:00Z">
            <w:rPr>
              <w:rFonts w:ascii="Courier New" w:hAnsi="Courier New" w:cs="Courier New"/>
            </w:rPr>
          </w:rPrChange>
        </w:rPr>
        <w:t>of a class of problems that are informally "at least as hard as the hardest problems in NP". A simple example of an</w:t>
      </w:r>
    </w:p>
    <w:p w:rsidR="00372D26" w:rsidRPr="00F22A84" w:rsidRDefault="00372D26" w:rsidP="00372D26">
      <w:pPr>
        <w:pStyle w:val="PlainText"/>
        <w:rPr>
          <w:rFonts w:ascii="Courier New" w:hAnsi="Courier New" w:cs="Courier New"/>
          <w:highlight w:val="yellow"/>
          <w:rPrChange w:id="62" w:author="B" w:date="2020-04-03T20:47:00Z">
            <w:rPr>
              <w:rFonts w:ascii="Courier New" w:hAnsi="Courier New" w:cs="Courier New"/>
            </w:rPr>
          </w:rPrChange>
        </w:rPr>
      </w:pPr>
      <w:r w:rsidRPr="00F22A84">
        <w:rPr>
          <w:rFonts w:ascii="Courier New" w:hAnsi="Courier New" w:cs="Courier New"/>
          <w:highlight w:val="yellow"/>
          <w:rPrChange w:id="63" w:author="B" w:date="2020-04-03T20:47:00Z">
            <w:rPr>
              <w:rFonts w:ascii="Courier New" w:hAnsi="Courier New" w:cs="Courier New"/>
            </w:rPr>
          </w:rPrChange>
        </w:rPr>
        <w:t>NP-hard problem is the dominating set problem in graph theory. A problem is assigned to the NP (nondeterministic polynomial time) class if</w:t>
      </w:r>
    </w:p>
    <w:p w:rsidR="00F22A84" w:rsidRDefault="00372D26" w:rsidP="00372D26">
      <w:pPr>
        <w:pStyle w:val="PlainText"/>
        <w:rPr>
          <w:ins w:id="64" w:author="B" w:date="2020-04-03T20:47:00Z"/>
          <w:rFonts w:ascii="Courier New" w:hAnsi="Courier New" w:cs="Courier New"/>
        </w:rPr>
      </w:pPr>
      <w:r w:rsidRPr="00F22A84">
        <w:rPr>
          <w:rFonts w:ascii="Courier New" w:hAnsi="Courier New" w:cs="Courier New"/>
          <w:highlight w:val="yellow"/>
          <w:rPrChange w:id="65" w:author="B" w:date="2020-04-03T20:47:00Z">
            <w:rPr>
              <w:rFonts w:ascii="Courier New" w:hAnsi="Courier New" w:cs="Courier New"/>
            </w:rPr>
          </w:rPrChange>
        </w:rPr>
        <w:t>it is solvable in polynomial time by a nondeterministic Turing machine.</w:t>
      </w:r>
    </w:p>
    <w:p w:rsidR="003C14DA" w:rsidRDefault="00F22A84" w:rsidP="00372D26">
      <w:pPr>
        <w:pStyle w:val="PlainText"/>
        <w:rPr>
          <w:ins w:id="66" w:author="B" w:date="2020-04-03T20:47:00Z"/>
          <w:rFonts w:ascii="Courier New" w:hAnsi="Courier New" w:cs="Courier New"/>
        </w:rPr>
      </w:pPr>
      <w:ins w:id="67" w:author="B" w:date="2020-04-03T20:47:00Z">
        <w:r w:rsidRPr="006A679B">
          <w:rPr>
            <w:rFonts w:ascii="Courier New" w:hAnsi="Courier New" w:cs="Courier New"/>
            <w:highlight w:val="cyan"/>
            <w:rPrChange w:id="68" w:author="B" w:date="2020-04-04T09:20:00Z">
              <w:rPr>
                <w:rFonts w:ascii="Courier New" w:hAnsi="Courier New" w:cs="Courier New"/>
              </w:rPr>
            </w:rPrChange>
          </w:rPr>
          <w:t xml:space="preserve">&lt;&lt;This doesn’t belong to introduction section. </w:t>
        </w:r>
        <w:r w:rsidR="003C14DA" w:rsidRPr="006A679B">
          <w:rPr>
            <w:rFonts w:ascii="Courier New" w:hAnsi="Courier New" w:cs="Courier New"/>
            <w:highlight w:val="cyan"/>
            <w:rPrChange w:id="69" w:author="B" w:date="2020-04-04T09:20:00Z">
              <w:rPr>
                <w:rFonts w:ascii="Courier New" w:hAnsi="Courier New" w:cs="Courier New"/>
              </w:rPr>
            </w:rPrChange>
          </w:rPr>
          <w:t>Move it to section 5&gt;&gt;</w:t>
        </w:r>
      </w:ins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\begin{figure}[h!]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\centering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\includegraphics[width=0.9\linewidth]{fig/CpWest.png}</w:t>
      </w:r>
    </w:p>
    <w:p w:rsidR="00372D26" w:rsidRPr="00C24CF3" w:rsidRDefault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\caption{$</w:t>
      </w:r>
      <w:del w:id="70" w:author="B" w:date="2020-04-03T20:08:00Z">
        <w:r w:rsidRPr="00C24CF3" w:rsidDel="000869BB">
          <w:rPr>
            <w:rFonts w:ascii="Courier New" w:hAnsi="Courier New" w:cs="Courier New"/>
          </w:rPr>
          <w:delText>G \square H =</w:delText>
        </w:r>
      </w:del>
      <w:r w:rsidRPr="00C24CF3">
        <w:rPr>
          <w:rFonts w:ascii="Courier New" w:hAnsi="Courier New" w:cs="Courier New"/>
        </w:rPr>
        <w:t xml:space="preserve"> C_3 \square C_4$</w:t>
      </w:r>
      <w:ins w:id="71" w:author="B" w:date="2020-04-03T20:09:00Z">
        <w:r w:rsidR="000869BB">
          <w:rPr>
            <w:rFonts w:ascii="Courier New" w:hAnsi="Courier New" w:cs="Courier New"/>
          </w:rPr>
          <w:t>:</w:t>
        </w:r>
      </w:ins>
      <w:r w:rsidRPr="00C24CF3">
        <w:rPr>
          <w:rFonts w:ascii="Courier New" w:hAnsi="Courier New" w:cs="Courier New"/>
        </w:rPr>
        <w:t xml:space="preserve"> an example of a Cartesian </w:t>
      </w:r>
      <w:ins w:id="72" w:author="B" w:date="2020-04-03T20:09:00Z">
        <w:r w:rsidR="000869BB">
          <w:rPr>
            <w:rFonts w:ascii="Courier New" w:hAnsi="Courier New" w:cs="Courier New"/>
          </w:rPr>
          <w:t>p</w:t>
        </w:r>
      </w:ins>
      <w:del w:id="73" w:author="B" w:date="2020-04-03T20:09:00Z">
        <w:r w:rsidRPr="00C24CF3" w:rsidDel="000869BB">
          <w:rPr>
            <w:rFonts w:ascii="Courier New" w:hAnsi="Courier New" w:cs="Courier New"/>
          </w:rPr>
          <w:delText>P</w:delText>
        </w:r>
      </w:del>
      <w:r w:rsidRPr="00C24CF3">
        <w:rPr>
          <w:rFonts w:ascii="Courier New" w:hAnsi="Courier New" w:cs="Courier New"/>
        </w:rPr>
        <w:t>roduct}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\label{fig:p2}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\end{figure}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F22A84" w:rsidRDefault="00372D26" w:rsidP="00372D26">
      <w:pPr>
        <w:pStyle w:val="PlainText"/>
        <w:rPr>
          <w:rFonts w:ascii="Courier New" w:hAnsi="Courier New" w:cs="Courier New"/>
          <w:highlight w:val="yellow"/>
          <w:rPrChange w:id="74" w:author="B" w:date="2020-04-03T20:47:00Z">
            <w:rPr>
              <w:rFonts w:ascii="Courier New" w:hAnsi="Courier New" w:cs="Courier New"/>
            </w:rPr>
          </w:rPrChange>
        </w:rPr>
      </w:pPr>
      <w:r w:rsidRPr="00F22A84">
        <w:rPr>
          <w:rFonts w:ascii="Courier New" w:hAnsi="Courier New" w:cs="Courier New"/>
          <w:highlight w:val="yellow"/>
          <w:rPrChange w:id="75" w:author="B" w:date="2020-04-03T20:47:00Z">
            <w:rPr>
              <w:rFonts w:ascii="Courier New" w:hAnsi="Courier New" w:cs="Courier New"/>
            </w:rPr>
          </w:rPrChange>
        </w:rPr>
        <w:t>In \cite{Fitz16}, Fitzpatrick et al. conjectured that $z(G \square H) \leq z(G) + z(H)$, and showed the correctness of</w:t>
      </w:r>
    </w:p>
    <w:p w:rsidR="00372D26" w:rsidRPr="00F22A84" w:rsidRDefault="00372D26" w:rsidP="00372D26">
      <w:pPr>
        <w:pStyle w:val="PlainText"/>
        <w:rPr>
          <w:rFonts w:ascii="Courier New" w:hAnsi="Courier New" w:cs="Courier New"/>
          <w:highlight w:val="yellow"/>
          <w:rPrChange w:id="76" w:author="B" w:date="2020-04-03T20:47:00Z">
            <w:rPr>
              <w:rFonts w:ascii="Courier New" w:hAnsi="Courier New" w:cs="Courier New"/>
            </w:rPr>
          </w:rPrChange>
        </w:rPr>
      </w:pPr>
      <w:r w:rsidRPr="00F22A84">
        <w:rPr>
          <w:rFonts w:ascii="Courier New" w:hAnsi="Courier New" w:cs="Courier New"/>
          <w:highlight w:val="yellow"/>
          <w:rPrChange w:id="77" w:author="B" w:date="2020-04-03T20:47:00Z">
            <w:rPr>
              <w:rFonts w:ascii="Courier New" w:hAnsi="Courier New" w:cs="Courier New"/>
            </w:rPr>
          </w:rPrChange>
        </w:rPr>
        <w:t>this inequality for specific cases of $G$ and $H$. In this paper we prove the conjecture for all graphs $G$ and $H$, and</w:t>
      </w:r>
    </w:p>
    <w:p w:rsidR="00F22A84" w:rsidRDefault="00372D26" w:rsidP="00372D26">
      <w:pPr>
        <w:pStyle w:val="PlainText"/>
        <w:rPr>
          <w:ins w:id="78" w:author="B" w:date="2020-04-03T20:47:00Z"/>
          <w:rFonts w:ascii="Courier New" w:hAnsi="Courier New" w:cs="Courier New"/>
          <w:rtl/>
        </w:rPr>
      </w:pPr>
      <w:r w:rsidRPr="00F22A84">
        <w:rPr>
          <w:rFonts w:ascii="Courier New" w:hAnsi="Courier New" w:cs="Courier New"/>
          <w:highlight w:val="yellow"/>
          <w:rPrChange w:id="79" w:author="B" w:date="2020-04-03T20:47:00Z">
            <w:rPr>
              <w:rFonts w:ascii="Courier New" w:hAnsi="Courier New" w:cs="Courier New"/>
            </w:rPr>
          </w:rPrChange>
        </w:rPr>
        <w:t>use it to show that $z(Q_n) =  \ceil*{\frac{2n}{3}}$.</w:t>
      </w:r>
      <w:r w:rsidRPr="00C24CF3">
        <w:rPr>
          <w:rFonts w:ascii="Courier New" w:hAnsi="Courier New" w:cs="Courier New"/>
        </w:rPr>
        <w:t xml:space="preserve"> </w:t>
      </w:r>
    </w:p>
    <w:p w:rsidR="003C14DA" w:rsidRDefault="00F22A84" w:rsidP="00372D26">
      <w:pPr>
        <w:pStyle w:val="PlainText"/>
        <w:rPr>
          <w:ins w:id="80" w:author="B" w:date="2020-04-03T20:48:00Z"/>
          <w:rFonts w:ascii="Courier New" w:hAnsi="Courier New" w:cs="Courier New"/>
        </w:rPr>
      </w:pPr>
      <w:ins w:id="81" w:author="B" w:date="2020-04-03T20:47:00Z">
        <w:r w:rsidRPr="006A679B">
          <w:rPr>
            <w:rFonts w:ascii="Courier New" w:hAnsi="Courier New" w:cs="Courier New"/>
            <w:highlight w:val="cyan"/>
            <w:rPrChange w:id="82" w:author="B" w:date="2020-04-04T09:20:00Z">
              <w:rPr>
                <w:rFonts w:ascii="Courier New" w:hAnsi="Courier New" w:cs="Courier New"/>
              </w:rPr>
            </w:rPrChange>
          </w:rPr>
          <w:t>&lt;&lt;</w:t>
        </w:r>
      </w:ins>
      <w:ins w:id="83" w:author="B" w:date="2020-04-03T20:48:00Z">
        <w:r w:rsidR="003C14DA" w:rsidRPr="006A679B">
          <w:rPr>
            <w:rFonts w:ascii="Courier New" w:hAnsi="Courier New" w:cs="Courier New"/>
            <w:highlight w:val="cyan"/>
            <w:rPrChange w:id="84" w:author="B" w:date="2020-04-04T09:20:00Z">
              <w:rPr>
                <w:rFonts w:ascii="Courier New" w:hAnsi="Courier New" w:cs="Courier New"/>
              </w:rPr>
            </w:rPrChange>
          </w:rPr>
          <w:t>Now that you have more contribution, please summarize them in this section. You can write:&gt;&gt;</w:t>
        </w:r>
      </w:ins>
    </w:p>
    <w:p w:rsidR="003C14DA" w:rsidRDefault="003C14DA" w:rsidP="00372D26">
      <w:pPr>
        <w:pStyle w:val="PlainText"/>
        <w:rPr>
          <w:ins w:id="85" w:author="B" w:date="2020-04-03T20:50:00Z"/>
          <w:rFonts w:ascii="Courier New" w:hAnsi="Courier New" w:cs="Courier New"/>
        </w:rPr>
      </w:pPr>
      <w:ins w:id="86" w:author="B" w:date="2020-04-03T20:50:00Z">
        <w:r w:rsidRPr="003C14DA">
          <w:rPr>
            <w:rFonts w:ascii="Courier New" w:hAnsi="Courier New" w:cs="Courier New"/>
          </w:rPr>
          <w:t>Our contributions can be summarized as follows:</w:t>
        </w:r>
      </w:ins>
    </w:p>
    <w:p w:rsidR="003C14DA" w:rsidRDefault="003C14DA">
      <w:pPr>
        <w:pStyle w:val="PlainText"/>
        <w:numPr>
          <w:ilvl w:val="0"/>
          <w:numId w:val="1"/>
        </w:numPr>
        <w:rPr>
          <w:ins w:id="87" w:author="B" w:date="2020-04-03T20:51:00Z"/>
          <w:rFonts w:ascii="Courier New" w:hAnsi="Courier New" w:cs="Courier New"/>
        </w:rPr>
        <w:pPrChange w:id="88" w:author="B" w:date="2020-04-03T20:51:00Z">
          <w:pPr>
            <w:pStyle w:val="PlainText"/>
          </w:pPr>
        </w:pPrChange>
      </w:pPr>
      <w:ins w:id="89" w:author="B" w:date="2020-04-03T20:50:00Z">
        <w:r w:rsidRPr="003C14DA">
          <w:rPr>
            <w:rFonts w:ascii="Courier New" w:hAnsi="Courier New" w:cs="Courier New"/>
          </w:rPr>
          <w:t xml:space="preserve">We </w:t>
        </w:r>
      </w:ins>
      <w:ins w:id="90" w:author="B" w:date="2020-04-03T20:51:00Z">
        <w:r w:rsidRPr="003C14DA">
          <w:rPr>
            <w:rFonts w:ascii="Courier New" w:hAnsi="Courier New" w:cs="Courier New"/>
          </w:rPr>
          <w:t>prove the</w:t>
        </w:r>
        <w:r>
          <w:rPr>
            <w:rFonts w:ascii="Courier New" w:hAnsi="Courier New" w:cs="Courier New"/>
          </w:rPr>
          <w:t xml:space="preserve"> Fitzpatrick</w:t>
        </w:r>
        <w:r w:rsidRPr="003C14DA">
          <w:rPr>
            <w:rFonts w:ascii="Courier New" w:hAnsi="Courier New" w:cs="Courier New"/>
          </w:rPr>
          <w:t xml:space="preserve"> conjecture for all graphs $G$ and $H$, and</w:t>
        </w:r>
        <w:r>
          <w:rPr>
            <w:rFonts w:ascii="Courier New" w:hAnsi="Courier New" w:cs="Courier New"/>
          </w:rPr>
          <w:t xml:space="preserve"> </w:t>
        </w:r>
        <w:r w:rsidRPr="003C14DA">
          <w:rPr>
            <w:rFonts w:ascii="Courier New" w:hAnsi="Courier New" w:cs="Courier New"/>
          </w:rPr>
          <w:t>use it to show that $z(Q_n) =  \ceil*{\frac{2n}{3}}$.</w:t>
        </w:r>
      </w:ins>
    </w:p>
    <w:p w:rsidR="003C14DA" w:rsidRDefault="003C14DA">
      <w:pPr>
        <w:pStyle w:val="PlainText"/>
        <w:numPr>
          <w:ilvl w:val="0"/>
          <w:numId w:val="1"/>
        </w:numPr>
        <w:rPr>
          <w:ins w:id="91" w:author="B" w:date="2020-04-03T20:52:00Z"/>
          <w:rFonts w:ascii="Courier New" w:hAnsi="Courier New" w:cs="Courier New"/>
        </w:rPr>
        <w:pPrChange w:id="92" w:author="B" w:date="2020-04-03T20:51:00Z">
          <w:pPr>
            <w:pStyle w:val="PlainText"/>
          </w:pPr>
        </w:pPrChange>
      </w:pPr>
      <w:ins w:id="93" w:author="B" w:date="2020-04-03T20:51:00Z">
        <w:r>
          <w:rPr>
            <w:rFonts w:ascii="Courier New" w:hAnsi="Courier New" w:cs="Courier New"/>
          </w:rPr>
          <w:t xml:space="preserve">We define </w:t>
        </w:r>
      </w:ins>
      <w:ins w:id="94" w:author="B" w:date="2020-04-03T20:52:00Z">
        <w:r>
          <w:rPr>
            <w:rFonts w:ascii="Courier New" w:hAnsi="Courier New" w:cs="Courier New"/>
          </w:rPr>
          <w:t>…</w:t>
        </w:r>
      </w:ins>
    </w:p>
    <w:p w:rsidR="003C14DA" w:rsidRDefault="003C14DA">
      <w:pPr>
        <w:pStyle w:val="PlainText"/>
        <w:numPr>
          <w:ilvl w:val="0"/>
          <w:numId w:val="1"/>
        </w:numPr>
        <w:rPr>
          <w:ins w:id="95" w:author="B" w:date="2020-04-03T20:52:00Z"/>
          <w:rFonts w:ascii="Courier New" w:hAnsi="Courier New" w:cs="Courier New"/>
        </w:rPr>
        <w:pPrChange w:id="96" w:author="B" w:date="2020-04-03T20:51:00Z">
          <w:pPr>
            <w:pStyle w:val="PlainText"/>
          </w:pPr>
        </w:pPrChange>
      </w:pPr>
      <w:ins w:id="97" w:author="B" w:date="2020-04-03T20:52:00Z">
        <w:r>
          <w:rPr>
            <w:rFonts w:ascii="Courier New" w:hAnsi="Courier New" w:cs="Courier New"/>
          </w:rPr>
          <w:t>We prove NP-hardness of …</w:t>
        </w:r>
      </w:ins>
    </w:p>
    <w:p w:rsidR="003C14DA" w:rsidRDefault="003C14DA">
      <w:pPr>
        <w:pStyle w:val="PlainText"/>
        <w:rPr>
          <w:ins w:id="98" w:author="B" w:date="2020-04-03T20:52:00Z"/>
          <w:rFonts w:ascii="Courier New" w:hAnsi="Courier New" w:cs="Courier New"/>
        </w:rPr>
      </w:pPr>
    </w:p>
    <w:p w:rsidR="00372D26" w:rsidRPr="003C14DA" w:rsidRDefault="00372D26">
      <w:pPr>
        <w:pStyle w:val="PlainText"/>
        <w:rPr>
          <w:ins w:id="99" w:author="B" w:date="2020-04-03T20:51:00Z"/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\section{Conjecture and Proof}\label{conj-proof}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To prove $z(G \square H) \leq z(G) + z(H)$, we show that $z(G) + z(H)$ zombies are enough for the zombie player to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capture the survivor on $G \square H$.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To explain the proof we first need to define some notations. Assume $H$ and $G$ have $m$ and $n$ vertices, respectively.</w:t>
      </w:r>
    </w:p>
    <w:p w:rsidR="00516CFC" w:rsidRPr="005D02A9" w:rsidRDefault="00516CFC" w:rsidP="00516CFC">
      <w:pPr>
        <w:pStyle w:val="PlainText"/>
        <w:rPr>
          <w:ins w:id="100" w:author="B" w:date="2020-04-03T21:03:00Z"/>
          <w:rFonts w:ascii="Courier New" w:hAnsi="Courier New" w:cs="Courier New"/>
          <w:highlight w:val="yellow"/>
        </w:rPr>
      </w:pPr>
      <w:ins w:id="101" w:author="B" w:date="2020-04-03T21:03:00Z">
        <w:r w:rsidRPr="005D02A9">
          <w:rPr>
            <w:rFonts w:ascii="Courier New" w:hAnsi="Courier New" w:cs="Courier New"/>
            <w:highlight w:val="yellow"/>
          </w:rPr>
          <w:lastRenderedPageBreak/>
          <w:t>We define $G_{i}$ as the induced graph by all vertices $(u,v)$ in $G \square H$, where $v=i$. Similarly</w:t>
        </w:r>
      </w:ins>
    </w:p>
    <w:p w:rsidR="00516CFC" w:rsidRDefault="00516CFC" w:rsidP="00516CFC">
      <w:pPr>
        <w:pStyle w:val="PlainText"/>
        <w:rPr>
          <w:ins w:id="102" w:author="B" w:date="2020-04-03T21:03:00Z"/>
          <w:rFonts w:ascii="Courier New" w:hAnsi="Courier New" w:cs="Courier New"/>
        </w:rPr>
      </w:pPr>
      <w:ins w:id="103" w:author="B" w:date="2020-04-03T21:03:00Z">
        <w:r w:rsidRPr="005D02A9">
          <w:rPr>
            <w:rFonts w:ascii="Courier New" w:hAnsi="Courier New" w:cs="Courier New"/>
            <w:highlight w:val="yellow"/>
          </w:rPr>
          <w:t>$H_{j}$ is defined as the induced graph by vertices $(u,v)$ in $G \square H$, where $u=j$.</w:t>
        </w:r>
      </w:ins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In the Cartesian product of $G$ and $H$, each $G_{i}$  $(1 \leq i \leq m)$ is isomorphic to $G$, and each $H_{j}$ $(1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\leq j \leq n)$ is isomorphic to $H$. Figure \ref{fig:p1} illustrates th</w:t>
      </w:r>
      <w:ins w:id="104" w:author="B" w:date="2020-04-03T21:10:00Z">
        <w:r w:rsidR="004556C6">
          <w:rPr>
            <w:rFonts w:ascii="Courier New" w:hAnsi="Courier New" w:cs="Courier New"/>
          </w:rPr>
          <w:t>ese definitions</w:t>
        </w:r>
      </w:ins>
      <w:del w:id="105" w:author="B" w:date="2020-04-03T21:10:00Z">
        <w:r w:rsidRPr="00C24CF3" w:rsidDel="004556C6">
          <w:rPr>
            <w:rFonts w:ascii="Courier New" w:hAnsi="Courier New" w:cs="Courier New"/>
          </w:rPr>
          <w:delText>is</w:delText>
        </w:r>
      </w:del>
      <w:r w:rsidRPr="00C24CF3">
        <w:rPr>
          <w:rFonts w:ascii="Courier New" w:hAnsi="Courier New" w:cs="Courier New"/>
        </w:rPr>
        <w:t>. We name the common vertex between $G_{i}$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and $H_{j}$, $(i,j)$. Also $(x,y)$ is the vertex where the survivor is located. A {\it G-move} is a move made on one of</w:t>
      </w:r>
    </w:p>
    <w:p w:rsidR="00372D26" w:rsidRPr="00C24CF3" w:rsidRDefault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 xml:space="preserve">the $G_{i}$'s edges.  Similarly, an {\it H-Move} is a move made on one of $H_{j}$'s edges. If </w:t>
      </w:r>
      <w:ins w:id="106" w:author="B" w:date="2020-04-03T21:15:00Z">
        <w:r w:rsidR="005B4C7F">
          <w:rPr>
            <w:rFonts w:ascii="Courier New" w:hAnsi="Courier New" w:cs="Courier New"/>
          </w:rPr>
          <w:t xml:space="preserve">the </w:t>
        </w:r>
      </w:ins>
      <w:r w:rsidRPr="00C24CF3">
        <w:rPr>
          <w:rFonts w:ascii="Courier New" w:hAnsi="Courier New" w:cs="Courier New"/>
        </w:rPr>
        <w:t>survivor decide</w:t>
      </w:r>
      <w:del w:id="107" w:author="B" w:date="2020-04-03T21:15:00Z">
        <w:r w:rsidRPr="00C24CF3" w:rsidDel="005B4C7F">
          <w:rPr>
            <w:rFonts w:ascii="Courier New" w:hAnsi="Courier New" w:cs="Courier New"/>
          </w:rPr>
          <w:delText>s</w:delText>
        </w:r>
      </w:del>
      <w:r w:rsidRPr="00C24CF3">
        <w:rPr>
          <w:rFonts w:ascii="Courier New" w:hAnsi="Courier New" w:cs="Courier New"/>
        </w:rPr>
        <w:t xml:space="preserve"> to </w:t>
      </w:r>
      <w:ins w:id="108" w:author="B" w:date="2020-04-03T21:15:00Z">
        <w:r w:rsidR="005B4C7F">
          <w:rPr>
            <w:rFonts w:ascii="Courier New" w:hAnsi="Courier New" w:cs="Courier New"/>
          </w:rPr>
          <w:t>remain in</w:t>
        </w:r>
      </w:ins>
      <w:del w:id="109" w:author="B" w:date="2020-04-03T21:15:00Z">
        <w:r w:rsidRPr="00C24CF3" w:rsidDel="005B4C7F">
          <w:rPr>
            <w:rFonts w:ascii="Courier New" w:hAnsi="Courier New" w:cs="Courier New"/>
          </w:rPr>
          <w:delText>save</w:delText>
        </w:r>
      </w:del>
      <w:del w:id="110" w:author="B" w:date="2020-04-03T21:12:00Z">
        <w:r w:rsidRPr="00C24CF3" w:rsidDel="004556C6">
          <w:rPr>
            <w:rFonts w:ascii="Courier New" w:hAnsi="Courier New" w:cs="Courier New"/>
          </w:rPr>
          <w:delText>s</w:delText>
        </w:r>
      </w:del>
    </w:p>
    <w:p w:rsidR="00372D26" w:rsidRPr="00C24CF3" w:rsidRDefault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 xml:space="preserve">its current </w:t>
      </w:r>
      <w:del w:id="111" w:author="B" w:date="2020-04-03T21:15:00Z">
        <w:r w:rsidRPr="00C24CF3" w:rsidDel="005B4C7F">
          <w:rPr>
            <w:rFonts w:ascii="Courier New" w:hAnsi="Courier New" w:cs="Courier New"/>
          </w:rPr>
          <w:delText>vertex</w:delText>
        </w:r>
      </w:del>
      <w:ins w:id="112" w:author="B" w:date="2020-04-03T21:15:00Z">
        <w:r w:rsidR="005B4C7F">
          <w:rPr>
            <w:rFonts w:ascii="Courier New" w:hAnsi="Courier New" w:cs="Courier New"/>
          </w:rPr>
          <w:t>position</w:t>
        </w:r>
      </w:ins>
      <w:r w:rsidRPr="00C24CF3">
        <w:rPr>
          <w:rFonts w:ascii="Courier New" w:hAnsi="Courier New" w:cs="Courier New"/>
        </w:rPr>
        <w:t xml:space="preserve">, this move is considered </w:t>
      </w:r>
      <w:r w:rsidRPr="005B4C7F">
        <w:rPr>
          <w:rFonts w:ascii="Courier New" w:hAnsi="Courier New" w:cs="Courier New"/>
          <w:highlight w:val="yellow"/>
          <w:rPrChange w:id="113" w:author="B" w:date="2020-04-03T21:16:00Z">
            <w:rPr>
              <w:rFonts w:ascii="Courier New" w:hAnsi="Courier New" w:cs="Courier New"/>
            </w:rPr>
          </w:rPrChange>
        </w:rPr>
        <w:t>both</w:t>
      </w:r>
      <w:r w:rsidRPr="00C24CF3">
        <w:rPr>
          <w:rFonts w:ascii="Courier New" w:hAnsi="Courier New" w:cs="Courier New"/>
        </w:rPr>
        <w:t xml:space="preserve"> a {\it G-move} and an {\it H-move}.</w:t>
      </w:r>
      <w:ins w:id="114" w:author="B" w:date="2020-04-03T21:15:00Z">
        <w:r w:rsidR="005B4C7F">
          <w:rPr>
            <w:rFonts w:ascii="Courier New" w:hAnsi="Courier New" w:cs="Courier New"/>
          </w:rPr>
          <w:t xml:space="preserve"> </w:t>
        </w:r>
        <w:r w:rsidR="005B4C7F" w:rsidRPr="006A679B">
          <w:rPr>
            <w:rFonts w:ascii="Courier New" w:hAnsi="Courier New" w:cs="Courier New"/>
            <w:highlight w:val="cyan"/>
            <w:rPrChange w:id="115" w:author="B" w:date="2020-04-04T09:20:00Z">
              <w:rPr>
                <w:rFonts w:ascii="Courier New" w:hAnsi="Courier New" w:cs="Courier New"/>
              </w:rPr>
            </w:rPrChange>
          </w:rPr>
          <w:t>&lt;&lt;Why? Shouldn’t this be neither?&gt;&gt;</w:t>
        </w:r>
      </w:ins>
      <w:r w:rsidRPr="00C24CF3">
        <w:rPr>
          <w:rFonts w:ascii="Courier New" w:hAnsi="Courier New" w:cs="Courier New"/>
        </w:rPr>
        <w:t xml:space="preserve"> A {\it G-edge} is an edge in one of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the $G_{i}$s and an {\it H-edge} is an edge in one of the $H_{j}$s. A {\it winning state} is a</w:t>
      </w:r>
      <w:del w:id="116" w:author="B" w:date="2020-04-03T23:52:00Z">
        <w:r w:rsidRPr="00C24CF3" w:rsidDel="00B922C9">
          <w:rPr>
            <w:rFonts w:ascii="Courier New" w:hAnsi="Courier New" w:cs="Courier New"/>
          </w:rPr>
          <w:delText>n</w:delText>
        </w:r>
      </w:del>
      <w:r w:rsidRPr="00C24CF3">
        <w:rPr>
          <w:rFonts w:ascii="Courier New" w:hAnsi="Courier New" w:cs="Courier New"/>
        </w:rPr>
        <w:t xml:space="preserve"> state that zombie player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can catch survivor no matter what set of moves survivor makes, from that particular state. A $G$-equivalent graph, is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 xml:space="preserve">defined as a graph where each </w:t>
      </w:r>
      <w:r w:rsidRPr="00B922C9">
        <w:rPr>
          <w:rFonts w:ascii="Courier New" w:hAnsi="Courier New" w:cs="Courier New"/>
          <w:highlight w:val="yellow"/>
          <w:rPrChange w:id="117" w:author="B" w:date="2020-04-03T23:55:00Z">
            <w:rPr>
              <w:rFonts w:ascii="Courier New" w:hAnsi="Courier New" w:cs="Courier New"/>
            </w:rPr>
          </w:rPrChange>
        </w:rPr>
        <w:t>{\it G-zombie} in</w:t>
      </w:r>
      <w:r w:rsidRPr="00C24CF3">
        <w:rPr>
          <w:rFonts w:ascii="Courier New" w:hAnsi="Courier New" w:cs="Courier New"/>
        </w:rPr>
        <w:t xml:space="preserve">, </w:t>
      </w:r>
      <w:r w:rsidRPr="00B922C9">
        <w:rPr>
          <w:rFonts w:ascii="Courier New" w:hAnsi="Courier New" w:cs="Courier New"/>
          <w:highlight w:val="yellow"/>
          <w:rPrChange w:id="118" w:author="B" w:date="2020-04-03T23:58:00Z">
            <w:rPr>
              <w:rFonts w:ascii="Courier New" w:hAnsi="Courier New" w:cs="Courier New"/>
            </w:rPr>
          </w:rPrChange>
        </w:rPr>
        <w:t>say in</w:t>
      </w:r>
      <w:r w:rsidRPr="00C24CF3">
        <w:rPr>
          <w:rFonts w:ascii="Courier New" w:hAnsi="Courier New" w:cs="Courier New"/>
        </w:rPr>
        <w:t xml:space="preserve"> vertex $(z_x,z_y)$, is placed on $z_x$ vertex and survivor is placed on</w:t>
      </w:r>
    </w:p>
    <w:p w:rsidR="00B922C9" w:rsidRDefault="00372D26" w:rsidP="00372D26">
      <w:pPr>
        <w:pStyle w:val="PlainText"/>
        <w:rPr>
          <w:ins w:id="119" w:author="B" w:date="2020-04-03T23:56:00Z"/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 xml:space="preserve">$x$ vertex. $H$-equivalent is also defined in the same way. </w:t>
      </w:r>
    </w:p>
    <w:p w:rsidR="00B922C9" w:rsidRDefault="00B922C9" w:rsidP="00372D26">
      <w:pPr>
        <w:pStyle w:val="PlainText"/>
        <w:rPr>
          <w:ins w:id="120" w:author="B" w:date="2020-04-03T23:56:00Z"/>
          <w:rFonts w:ascii="Courier New" w:hAnsi="Courier New" w:cs="Courier New"/>
        </w:rPr>
      </w:pPr>
      <w:ins w:id="121" w:author="B" w:date="2020-04-03T23:56:00Z">
        <w:r w:rsidRPr="006A679B">
          <w:rPr>
            <w:rFonts w:ascii="Courier New" w:hAnsi="Courier New" w:cs="Courier New"/>
            <w:highlight w:val="cyan"/>
            <w:rPrChange w:id="122" w:author="B" w:date="2020-04-04T09:20:00Z">
              <w:rPr>
                <w:rFonts w:ascii="Courier New" w:hAnsi="Courier New" w:cs="Courier New"/>
              </w:rPr>
            </w:rPrChange>
          </w:rPr>
          <w:t>&lt;&lt;What is a G-zombie?</w:t>
        </w:r>
      </w:ins>
      <w:ins w:id="123" w:author="B" w:date="2020-04-04T00:48:00Z">
        <w:r w:rsidR="0015145C" w:rsidRPr="006A679B">
          <w:rPr>
            <w:rFonts w:ascii="Courier New" w:hAnsi="Courier New" w:cs="Courier New"/>
            <w:highlight w:val="cyan"/>
            <w:rPrChange w:id="124" w:author="B" w:date="2020-04-04T09:20:00Z">
              <w:rPr>
                <w:rFonts w:ascii="Courier New" w:hAnsi="Courier New" w:cs="Courier New"/>
                <w:highlight w:val="yellow"/>
              </w:rPr>
            </w:rPrChange>
          </w:rPr>
          <w:t xml:space="preserve"> I think you have defined it in the proof of the next theorem.</w:t>
        </w:r>
      </w:ins>
      <w:ins w:id="125" w:author="B" w:date="2020-04-03T23:56:00Z">
        <w:r w:rsidRPr="006A679B">
          <w:rPr>
            <w:rFonts w:ascii="Courier New" w:hAnsi="Courier New" w:cs="Courier New"/>
            <w:highlight w:val="cyan"/>
            <w:rPrChange w:id="126" w:author="B" w:date="2020-04-04T09:20:00Z">
              <w:rPr>
                <w:rFonts w:ascii="Courier New" w:hAnsi="Courier New" w:cs="Courier New"/>
              </w:rPr>
            </w:rPrChange>
          </w:rPr>
          <w:t xml:space="preserve"> </w:t>
        </w:r>
      </w:ins>
      <w:ins w:id="127" w:author="B" w:date="2020-04-04T00:49:00Z">
        <w:r w:rsidR="0015145C" w:rsidRPr="006A679B">
          <w:rPr>
            <w:rFonts w:ascii="Courier New" w:hAnsi="Courier New" w:cs="Courier New"/>
            <w:highlight w:val="cyan"/>
            <w:rPrChange w:id="128" w:author="B" w:date="2020-04-04T09:20:00Z">
              <w:rPr>
                <w:rFonts w:ascii="Courier New" w:hAnsi="Courier New" w:cs="Courier New"/>
                <w:highlight w:val="yellow"/>
              </w:rPr>
            </w:rPrChange>
          </w:rPr>
          <w:t xml:space="preserve">BTW </w:t>
        </w:r>
      </w:ins>
      <w:ins w:id="129" w:author="B" w:date="2020-04-03T23:56:00Z">
        <w:r w:rsidRPr="006A679B">
          <w:rPr>
            <w:rFonts w:ascii="Courier New" w:hAnsi="Courier New" w:cs="Courier New"/>
            <w:highlight w:val="cyan"/>
            <w:rPrChange w:id="130" w:author="B" w:date="2020-04-04T09:20:00Z">
              <w:rPr>
                <w:rFonts w:ascii="Courier New" w:hAnsi="Courier New" w:cs="Courier New"/>
              </w:rPr>
            </w:rPrChange>
          </w:rPr>
          <w:t xml:space="preserve">Isn’t the notation </w:t>
        </w:r>
      </w:ins>
      <w:ins w:id="131" w:author="B" w:date="2020-04-03T23:57:00Z">
        <w:r w:rsidRPr="006A679B">
          <w:rPr>
            <w:rFonts w:ascii="Courier New" w:hAnsi="Courier New" w:cs="Courier New"/>
            <w:highlight w:val="cyan"/>
            <w:rPrChange w:id="132" w:author="B" w:date="2020-04-04T09:20:00Z">
              <w:rPr>
                <w:rFonts w:ascii="Courier New" w:hAnsi="Courier New" w:cs="Courier New"/>
              </w:rPr>
            </w:rPrChange>
          </w:rPr>
          <w:t>unnecessarily</w:t>
        </w:r>
      </w:ins>
      <w:ins w:id="133" w:author="B" w:date="2020-04-03T23:56:00Z">
        <w:r w:rsidRPr="006A679B">
          <w:rPr>
            <w:rFonts w:ascii="Courier New" w:hAnsi="Courier New" w:cs="Courier New"/>
            <w:highlight w:val="cyan"/>
            <w:rPrChange w:id="134" w:author="B" w:date="2020-04-04T09:20:00Z">
              <w:rPr>
                <w:rFonts w:ascii="Courier New" w:hAnsi="Courier New" w:cs="Courier New"/>
              </w:rPr>
            </w:rPrChange>
          </w:rPr>
          <w:t xml:space="preserve"> </w:t>
        </w:r>
      </w:ins>
      <w:ins w:id="135" w:author="B" w:date="2020-04-03T23:57:00Z">
        <w:r w:rsidRPr="006A679B">
          <w:rPr>
            <w:rFonts w:ascii="Courier New" w:hAnsi="Courier New" w:cs="Courier New"/>
            <w:highlight w:val="cyan"/>
            <w:rPrChange w:id="136" w:author="B" w:date="2020-04-04T09:20:00Z">
              <w:rPr>
                <w:rFonts w:ascii="Courier New" w:hAnsi="Courier New" w:cs="Courier New"/>
              </w:rPr>
            </w:rPrChange>
          </w:rPr>
          <w:t>complex?</w:t>
        </w:r>
      </w:ins>
      <w:ins w:id="137" w:author="B" w:date="2020-04-03T23:56:00Z">
        <w:r w:rsidRPr="006A679B">
          <w:rPr>
            <w:rFonts w:ascii="Courier New" w:hAnsi="Courier New" w:cs="Courier New"/>
            <w:highlight w:val="cyan"/>
            <w:rPrChange w:id="138" w:author="B" w:date="2020-04-04T09:20:00Z">
              <w:rPr>
                <w:rFonts w:ascii="Courier New" w:hAnsi="Courier New" w:cs="Courier New"/>
              </w:rPr>
            </w:rPrChange>
          </w:rPr>
          <w:t>&gt;&gt;</w:t>
        </w:r>
      </w:ins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$(u,v)$'s equivalent vertex on $G$ and $H$ is $u$ and $v$ respectively.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$dist_I(j,k)$ is the distance between $j$ and $k$ vertices on a graph $I$.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\begin{figure}[h!]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\centering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\includegraphics[width=0.9\textwidth]{fig/cp3.png}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%\includegraphics[width=200pt]{cp.png}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\caption{$G \square H$, $G_i$s, and $H_i$s .}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\label{fig:p1}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\end{figure}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\begin{lemma} \label{shortestpathlemma}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$dist_{G \square H}((x,y),(u,v)) = dist_G(x,u) + dist_H(y,v)$.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\end{lemma}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\begin{proof}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Since there is a path from $(x,y)$ to $(x,v)$ with length $dist_H(y,v)$ and a path from $(x,v)$ to $(u,v)$ of length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$dist_G(x,u)$, we only need to prove there can be no path</w:t>
      </w:r>
      <w:del w:id="139" w:author="B" w:date="2020-04-04T00:00:00Z">
        <w:r w:rsidRPr="00C24CF3" w:rsidDel="00B922C9">
          <w:rPr>
            <w:rFonts w:ascii="Courier New" w:hAnsi="Courier New" w:cs="Courier New"/>
          </w:rPr>
          <w:delText>s</w:delText>
        </w:r>
      </w:del>
      <w:r w:rsidRPr="00C24CF3">
        <w:rPr>
          <w:rFonts w:ascii="Courier New" w:hAnsi="Courier New" w:cs="Courier New"/>
        </w:rPr>
        <w:t xml:space="preserve"> with length less than $dist_G(x,u) + dist_H(y,v)$.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 xml:space="preserve">Suppose not, this path uses some {\it G-moves} and some {\it H-moves}. </w:t>
      </w:r>
      <w:ins w:id="140" w:author="B" w:date="2020-04-04T00:01:00Z">
        <w:r w:rsidR="00B922C9">
          <w:rPr>
            <w:rFonts w:ascii="Courier New" w:hAnsi="Courier New" w:cs="Courier New"/>
          </w:rPr>
          <w:t>If</w:t>
        </w:r>
      </w:ins>
      <w:del w:id="141" w:author="B" w:date="2020-04-04T00:01:00Z">
        <w:r w:rsidRPr="00C24CF3" w:rsidDel="00B922C9">
          <w:rPr>
            <w:rFonts w:ascii="Courier New" w:hAnsi="Courier New" w:cs="Courier New"/>
          </w:rPr>
          <w:delText>Suppose where</w:delText>
        </w:r>
      </w:del>
      <w:r w:rsidRPr="00C24CF3">
        <w:rPr>
          <w:rFonts w:ascii="Courier New" w:hAnsi="Courier New" w:cs="Courier New"/>
        </w:rPr>
        <w:t xml:space="preserve"> a {\it G-move} is followed by</w:t>
      </w:r>
    </w:p>
    <w:p w:rsidR="00372D26" w:rsidRPr="00C24CF3" w:rsidRDefault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 xml:space="preserve">an {\it H-move} (or vice-versa), </w:t>
      </w:r>
      <w:ins w:id="142" w:author="B" w:date="2020-04-04T00:02:00Z">
        <w:r w:rsidR="00B922C9">
          <w:rPr>
            <w:rFonts w:ascii="Courier New" w:hAnsi="Courier New" w:cs="Courier New"/>
          </w:rPr>
          <w:t xml:space="preserve">then </w:t>
        </w:r>
      </w:ins>
      <w:r w:rsidRPr="00C24CF3">
        <w:rPr>
          <w:rFonts w:ascii="Courier New" w:hAnsi="Courier New" w:cs="Courier New"/>
        </w:rPr>
        <w:t xml:space="preserve">we can swap these moves and still </w:t>
      </w:r>
      <w:del w:id="143" w:author="B" w:date="2020-04-04T00:02:00Z">
        <w:r w:rsidRPr="00C24CF3" w:rsidDel="00B922C9">
          <w:rPr>
            <w:rFonts w:ascii="Courier New" w:hAnsi="Courier New" w:cs="Courier New"/>
          </w:rPr>
          <w:delText xml:space="preserve">be </w:delText>
        </w:r>
      </w:del>
      <w:ins w:id="144" w:author="B" w:date="2020-04-04T00:02:00Z">
        <w:r w:rsidR="00B922C9">
          <w:rPr>
            <w:rFonts w:ascii="Courier New" w:hAnsi="Courier New" w:cs="Courier New"/>
          </w:rPr>
          <w:t>end up</w:t>
        </w:r>
        <w:r w:rsidR="00B922C9" w:rsidRPr="00C24CF3">
          <w:rPr>
            <w:rFonts w:ascii="Courier New" w:hAnsi="Courier New" w:cs="Courier New"/>
          </w:rPr>
          <w:t xml:space="preserve"> </w:t>
        </w:r>
      </w:ins>
      <w:r w:rsidRPr="00C24CF3">
        <w:rPr>
          <w:rFonts w:ascii="Courier New" w:hAnsi="Courier New" w:cs="Courier New"/>
        </w:rPr>
        <w:t>in the same vertex. For example if $(u_1,v_1)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\rightarrow (u_2,v_1) \rightarrow (u_2,v_2)$ is happening, we can do $(u_1,v_1) \rightarrow (u_1,v_2) \rightarrow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(u_2,v_2)$. Since we can swap each t</w:t>
      </w:r>
      <w:ins w:id="145" w:author="B" w:date="2020-04-04T00:02:00Z">
        <w:r w:rsidR="003E3FB2">
          <w:rPr>
            <w:rFonts w:ascii="Courier New" w:hAnsi="Courier New" w:cs="Courier New"/>
          </w:rPr>
          <w:t>w</w:t>
        </w:r>
      </w:ins>
      <w:r w:rsidRPr="00C24CF3">
        <w:rPr>
          <w:rFonts w:ascii="Courier New" w:hAnsi="Courier New" w:cs="Courier New"/>
        </w:rPr>
        <w:t>o moves of different types, suppose all {\it G-move</w:t>
      </w:r>
      <w:ins w:id="146" w:author="B" w:date="2020-04-04T00:39:00Z">
        <w:r w:rsidR="00547C18">
          <w:rPr>
            <w:rFonts w:ascii="Courier New" w:hAnsi="Courier New" w:cs="Courier New"/>
          </w:rPr>
          <w:t>}</w:t>
        </w:r>
      </w:ins>
      <w:r w:rsidRPr="00C24CF3">
        <w:rPr>
          <w:rFonts w:ascii="Courier New" w:hAnsi="Courier New" w:cs="Courier New"/>
        </w:rPr>
        <w:t>s</w:t>
      </w:r>
      <w:del w:id="147" w:author="B" w:date="2020-04-04T00:39:00Z">
        <w:r w:rsidRPr="00C24CF3" w:rsidDel="00547C18">
          <w:rPr>
            <w:rFonts w:ascii="Courier New" w:hAnsi="Courier New" w:cs="Courier New"/>
          </w:rPr>
          <w:delText>}</w:delText>
        </w:r>
      </w:del>
      <w:r w:rsidRPr="00C24CF3">
        <w:rPr>
          <w:rFonts w:ascii="Courier New" w:hAnsi="Courier New" w:cs="Courier New"/>
        </w:rPr>
        <w:t xml:space="preserve"> happen before all {\it</w:t>
      </w:r>
    </w:p>
    <w:p w:rsidR="00372D26" w:rsidRPr="00C24CF3" w:rsidRDefault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lastRenderedPageBreak/>
        <w:tab/>
        <w:t>H-move</w:t>
      </w:r>
      <w:ins w:id="148" w:author="B" w:date="2020-04-04T00:40:00Z">
        <w:r w:rsidR="00547C18">
          <w:rPr>
            <w:rFonts w:ascii="Courier New" w:hAnsi="Courier New" w:cs="Courier New"/>
          </w:rPr>
          <w:t>}</w:t>
        </w:r>
      </w:ins>
      <w:r w:rsidRPr="00C24CF3">
        <w:rPr>
          <w:rFonts w:ascii="Courier New" w:hAnsi="Courier New" w:cs="Courier New"/>
        </w:rPr>
        <w:t>s</w:t>
      </w:r>
      <w:del w:id="149" w:author="B" w:date="2020-04-04T00:40:00Z">
        <w:r w:rsidRPr="00C24CF3" w:rsidDel="00547C18">
          <w:rPr>
            <w:rFonts w:ascii="Courier New" w:hAnsi="Courier New" w:cs="Courier New"/>
          </w:rPr>
          <w:delText>}</w:delText>
        </w:r>
      </w:del>
      <w:r w:rsidRPr="00C24CF3">
        <w:rPr>
          <w:rFonts w:ascii="Courier New" w:hAnsi="Courier New" w:cs="Courier New"/>
        </w:rPr>
        <w:t xml:space="preserve"> in </w:t>
      </w:r>
      <w:del w:id="150" w:author="B" w:date="2020-04-04T00:40:00Z">
        <w:r w:rsidRPr="00C24CF3" w:rsidDel="00547C18">
          <w:rPr>
            <w:rFonts w:ascii="Courier New" w:hAnsi="Courier New" w:cs="Courier New"/>
          </w:rPr>
          <w:delText xml:space="preserve">our </w:delText>
        </w:r>
      </w:del>
      <w:ins w:id="151" w:author="B" w:date="2020-04-04T00:40:00Z">
        <w:r w:rsidR="00547C18">
          <w:rPr>
            <w:rFonts w:ascii="Courier New" w:hAnsi="Courier New" w:cs="Courier New"/>
          </w:rPr>
          <w:t>the</w:t>
        </w:r>
        <w:r w:rsidR="00547C18" w:rsidRPr="00C24CF3">
          <w:rPr>
            <w:rFonts w:ascii="Courier New" w:hAnsi="Courier New" w:cs="Courier New"/>
          </w:rPr>
          <w:t xml:space="preserve"> </w:t>
        </w:r>
      </w:ins>
      <w:r w:rsidRPr="00C24CF3">
        <w:rPr>
          <w:rFonts w:ascii="Courier New" w:hAnsi="Courier New" w:cs="Courier New"/>
        </w:rPr>
        <w:t>shortest path. Since this path has a length less than $dist_G(x,u) + dist_H(y,v)$, we have found a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path in either $G$ between $x$ and $u$ with length less than $dist_G(x,u)$, or in $H$ between $y$ and $v$ with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length less than $dist_H(y,v)$, which is a contradiction. Thus the statement holds.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\end{proof}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\begin{theorem}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$z(G \square H) \leq z(G) + z(H)$.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\end{theorem}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\begin{proof}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We provide a winning strategy for the Cartesian product of $G$ and $H$ using $z(G)+z(H)$ zombies. First, we place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$z(G)$ zombies, that have a winning strategy on a single $G$, say $G_{1}$ and call them {\it G-zombies}. We do the</w:t>
      </w:r>
    </w:p>
    <w:p w:rsidR="00372D26" w:rsidRPr="008E43E8" w:rsidRDefault="00372D26" w:rsidP="00372D26">
      <w:pPr>
        <w:pStyle w:val="PlainText"/>
        <w:rPr>
          <w:rFonts w:ascii="Courier New" w:hAnsi="Courier New" w:cs="Courier New"/>
          <w:highlight w:val="yellow"/>
          <w:rPrChange w:id="152" w:author="B" w:date="2020-04-04T00:54:00Z">
            <w:rPr>
              <w:rFonts w:ascii="Courier New" w:hAnsi="Courier New" w:cs="Courier New"/>
            </w:rPr>
          </w:rPrChange>
        </w:rPr>
      </w:pPr>
      <w:r w:rsidRPr="00C24CF3">
        <w:rPr>
          <w:rFonts w:ascii="Courier New" w:hAnsi="Courier New" w:cs="Courier New"/>
        </w:rPr>
        <w:tab/>
        <w:t xml:space="preserve">same for $H_{1}$ and call them {\it H-zombies}. </w:t>
      </w:r>
      <w:r w:rsidRPr="008E43E8">
        <w:rPr>
          <w:rFonts w:ascii="Courier New" w:hAnsi="Courier New" w:cs="Courier New"/>
          <w:highlight w:val="yellow"/>
          <w:rPrChange w:id="153" w:author="B" w:date="2020-04-04T00:54:00Z">
            <w:rPr>
              <w:rFonts w:ascii="Courier New" w:hAnsi="Courier New" w:cs="Courier New"/>
            </w:rPr>
          </w:rPrChange>
        </w:rPr>
        <w:t>Initially all {\it G-zombies} share the same $G_{i}$. We name the</w:t>
      </w:r>
    </w:p>
    <w:p w:rsidR="00372D26" w:rsidRDefault="00372D26" w:rsidP="00372D26">
      <w:pPr>
        <w:pStyle w:val="PlainText"/>
        <w:rPr>
          <w:ins w:id="154" w:author="B" w:date="2020-04-04T00:54:00Z"/>
          <w:rFonts w:ascii="Courier New" w:hAnsi="Courier New" w:cs="Courier New"/>
        </w:rPr>
      </w:pPr>
      <w:r w:rsidRPr="008E43E8">
        <w:rPr>
          <w:rFonts w:ascii="Courier New" w:hAnsi="Courier New" w:cs="Courier New"/>
          <w:highlight w:val="yellow"/>
          <w:rPrChange w:id="155" w:author="B" w:date="2020-04-04T00:54:00Z">
            <w:rPr>
              <w:rFonts w:ascii="Courier New" w:hAnsi="Courier New" w:cs="Courier New"/>
            </w:rPr>
          </w:rPrChange>
        </w:rPr>
        <w:tab/>
        <w:t>subgraph $G_{i}$ shared by them $G_{z}$. We define $H_{s}$ in the same manner. As stated before, in</w:t>
      </w:r>
      <w:ins w:id="156" w:author="B" w:date="2020-04-04T00:54:00Z">
        <w:r w:rsidR="008E43E8" w:rsidRPr="008E43E8">
          <w:rPr>
            <w:rFonts w:ascii="Courier New" w:hAnsi="Courier New" w:cs="Courier New"/>
            <w:highlight w:val="yellow"/>
            <w:rPrChange w:id="157" w:author="B" w:date="2020-04-04T00:54:00Z">
              <w:rPr>
                <w:rFonts w:ascii="Courier New" w:hAnsi="Courier New" w:cs="Courier New"/>
              </w:rPr>
            </w:rPrChange>
          </w:rPr>
          <w:t>i</w:t>
        </w:r>
      </w:ins>
      <w:r w:rsidRPr="008E43E8">
        <w:rPr>
          <w:rFonts w:ascii="Courier New" w:hAnsi="Courier New" w:cs="Courier New"/>
          <w:highlight w:val="yellow"/>
          <w:rPrChange w:id="158" w:author="B" w:date="2020-04-04T00:54:00Z">
            <w:rPr>
              <w:rFonts w:ascii="Courier New" w:hAnsi="Courier New" w:cs="Courier New"/>
            </w:rPr>
          </w:rPrChange>
        </w:rPr>
        <w:t>tially $z=s=1$.</w:t>
      </w:r>
    </w:p>
    <w:p w:rsidR="008E43E8" w:rsidRPr="00C24CF3" w:rsidRDefault="008E43E8" w:rsidP="00372D26">
      <w:pPr>
        <w:pStyle w:val="PlainText"/>
        <w:rPr>
          <w:rFonts w:ascii="Courier New" w:hAnsi="Courier New" w:cs="Courier New"/>
        </w:rPr>
      </w:pPr>
      <w:ins w:id="159" w:author="B" w:date="2020-04-04T00:54:00Z">
        <w:r w:rsidRPr="006A679B">
          <w:rPr>
            <w:rFonts w:ascii="Courier New" w:hAnsi="Courier New" w:cs="Courier New"/>
            <w:highlight w:val="cyan"/>
            <w:rPrChange w:id="160" w:author="B" w:date="2020-04-04T09:20:00Z">
              <w:rPr>
                <w:rFonts w:ascii="Courier New" w:hAnsi="Courier New" w:cs="Courier New"/>
              </w:rPr>
            </w:rPrChange>
          </w:rPr>
          <w:t>&lt;&lt;Can’t we simply say: initially all the G-zombies are on G_1 and all the H-zombies on H_1?&gt;&gt;</w:t>
        </w:r>
      </w:ins>
    </w:p>
    <w:p w:rsidR="00372D26" w:rsidRPr="00C24CF3" w:rsidRDefault="00372D26" w:rsidP="006A679B">
      <w:pPr>
        <w:pStyle w:val="PlainText"/>
        <w:rPr>
          <w:rFonts w:ascii="Courier New" w:hAnsi="Courier New" w:cs="Courier New"/>
        </w:rPr>
        <w:pPrChange w:id="161" w:author="B" w:date="2020-04-04T09:18:00Z">
          <w:pPr>
            <w:pStyle w:val="PlainText"/>
          </w:pPr>
        </w:pPrChange>
      </w:pPr>
      <w:r w:rsidRPr="00C24CF3">
        <w:rPr>
          <w:rFonts w:ascii="Courier New" w:hAnsi="Courier New" w:cs="Courier New"/>
        </w:rPr>
        <w:tab/>
        <w:t xml:space="preserve">Consider one of the shortest paths </w:t>
      </w:r>
      <w:del w:id="162" w:author="B" w:date="2020-04-04T09:18:00Z">
        <w:r w:rsidRPr="00C24CF3" w:rsidDel="006A679B">
          <w:rPr>
            <w:rFonts w:ascii="Courier New" w:hAnsi="Courier New" w:cs="Courier New"/>
          </w:rPr>
          <w:delText xml:space="preserve">(it does not matter which one we choose, we only need it to be unique) </w:delText>
        </w:r>
      </w:del>
      <w:r w:rsidRPr="00C24CF3">
        <w:rPr>
          <w:rFonts w:ascii="Courier New" w:hAnsi="Courier New" w:cs="Courier New"/>
        </w:rPr>
        <w:t>between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 xml:space="preserve">vertices $z$ and $y$ in </w:t>
      </w:r>
      <w:r w:rsidRPr="006A679B">
        <w:rPr>
          <w:rFonts w:ascii="Courier New" w:hAnsi="Courier New" w:cs="Courier New"/>
          <w:highlight w:val="yellow"/>
          <w:rPrChange w:id="163" w:author="B" w:date="2020-04-04T09:18:00Z">
            <w:rPr>
              <w:rFonts w:ascii="Courier New" w:hAnsi="Courier New" w:cs="Courier New"/>
            </w:rPr>
          </w:rPrChange>
        </w:rPr>
        <w:t>an $H$</w:t>
      </w:r>
      <w:r w:rsidRPr="00C24CF3">
        <w:rPr>
          <w:rFonts w:ascii="Courier New" w:hAnsi="Courier New" w:cs="Courier New"/>
        </w:rPr>
        <w:t xml:space="preserve"> and call it $p_H$. We also define $p_G$  in the same manner between $s$ and $x$. We</w:t>
      </w:r>
    </w:p>
    <w:p w:rsidR="00372D26" w:rsidRDefault="00372D26" w:rsidP="006A679B">
      <w:pPr>
        <w:pStyle w:val="PlainText"/>
        <w:rPr>
          <w:ins w:id="164" w:author="B" w:date="2020-04-04T09:19:00Z"/>
          <w:rFonts w:ascii="Courier New" w:hAnsi="Courier New" w:cs="Courier New"/>
        </w:rPr>
        <w:pPrChange w:id="165" w:author="B" w:date="2020-04-04T09:19:00Z">
          <w:pPr>
            <w:pStyle w:val="PlainText"/>
          </w:pPr>
        </w:pPrChange>
      </w:pPr>
      <w:r w:rsidRPr="00C24CF3">
        <w:rPr>
          <w:rFonts w:ascii="Courier New" w:hAnsi="Courier New" w:cs="Courier New"/>
        </w:rPr>
        <w:tab/>
      </w:r>
      <w:del w:id="166" w:author="B" w:date="2020-04-04T09:19:00Z">
        <w:r w:rsidRPr="00C24CF3" w:rsidDel="006A679B">
          <w:rPr>
            <w:rFonts w:ascii="Courier New" w:hAnsi="Courier New" w:cs="Courier New"/>
          </w:rPr>
          <w:delText xml:space="preserve">call </w:delText>
        </w:r>
      </w:del>
      <w:ins w:id="167" w:author="B" w:date="2020-04-04T09:19:00Z">
        <w:r w:rsidR="006A679B">
          <w:rPr>
            <w:rFonts w:ascii="Courier New" w:hAnsi="Courier New" w:cs="Courier New"/>
          </w:rPr>
          <w:t>name</w:t>
        </w:r>
        <w:r w:rsidR="006A679B" w:rsidRPr="00C24CF3">
          <w:rPr>
            <w:rFonts w:ascii="Courier New" w:hAnsi="Courier New" w:cs="Courier New"/>
          </w:rPr>
          <w:t xml:space="preserve"> </w:t>
        </w:r>
      </w:ins>
      <w:r w:rsidRPr="00C24CF3">
        <w:rPr>
          <w:rFonts w:ascii="Courier New" w:hAnsi="Courier New" w:cs="Courier New"/>
        </w:rPr>
        <w:t>these paths' length, $d_H$ and $d_G$</w:t>
      </w:r>
      <w:ins w:id="168" w:author="B" w:date="2020-04-04T00:56:00Z">
        <w:r w:rsidR="007016AC">
          <w:rPr>
            <w:rFonts w:ascii="Courier New" w:hAnsi="Courier New" w:cs="Courier New"/>
          </w:rPr>
          <w:t>,</w:t>
        </w:r>
      </w:ins>
      <w:r w:rsidRPr="00C24CF3">
        <w:rPr>
          <w:rFonts w:ascii="Courier New" w:hAnsi="Courier New" w:cs="Courier New"/>
        </w:rPr>
        <w:t xml:space="preserve"> respectively. </w:t>
      </w:r>
    </w:p>
    <w:p w:rsidR="006A679B" w:rsidRPr="00C24CF3" w:rsidRDefault="006A679B" w:rsidP="006A679B">
      <w:pPr>
        <w:pStyle w:val="PlainText"/>
        <w:rPr>
          <w:rFonts w:ascii="Courier New" w:hAnsi="Courier New" w:cs="Courier New"/>
        </w:rPr>
        <w:pPrChange w:id="169" w:author="B" w:date="2020-04-04T09:19:00Z">
          <w:pPr>
            <w:pStyle w:val="PlainText"/>
          </w:pPr>
        </w:pPrChange>
      </w:pPr>
      <w:ins w:id="170" w:author="B" w:date="2020-04-04T09:19:00Z">
        <w:r w:rsidRPr="006A679B">
          <w:rPr>
            <w:rFonts w:ascii="Courier New" w:hAnsi="Courier New" w:cs="Courier New"/>
            <w:highlight w:val="cyan"/>
            <w:rPrChange w:id="171" w:author="B" w:date="2020-04-04T09:20:00Z">
              <w:rPr>
                <w:rFonts w:ascii="Courier New" w:hAnsi="Courier New" w:cs="Courier New"/>
              </w:rPr>
            </w:rPrChange>
          </w:rPr>
          <w:t>&lt;&lt;Shouldn’t we specify which H graph?</w:t>
        </w:r>
      </w:ins>
      <w:ins w:id="172" w:author="B" w:date="2020-04-04T09:38:00Z">
        <w:r w:rsidR="00942FEA">
          <w:rPr>
            <w:rFonts w:ascii="Courier New" w:hAnsi="Courier New" w:cs="Courier New"/>
            <w:highlight w:val="cyan"/>
          </w:rPr>
          <w:t xml:space="preserve"> For example H_j?</w:t>
        </w:r>
      </w:ins>
      <w:ins w:id="173" w:author="B" w:date="2020-04-04T09:19:00Z">
        <w:r w:rsidRPr="006A679B">
          <w:rPr>
            <w:rFonts w:ascii="Courier New" w:hAnsi="Courier New" w:cs="Courier New"/>
            <w:highlight w:val="cyan"/>
            <w:rPrChange w:id="174" w:author="B" w:date="2020-04-04T09:20:00Z">
              <w:rPr>
                <w:rFonts w:ascii="Courier New" w:hAnsi="Courier New" w:cs="Courier New"/>
              </w:rPr>
            </w:rPrChange>
          </w:rPr>
          <w:t>&gt;&gt;</w:t>
        </w:r>
      </w:ins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 xml:space="preserve">On each zombie turn, if $z \neq y$, each {\it G-zombie} will move along the $d_H$ path in its corresponding </w:t>
      </w:r>
      <w:r w:rsidRPr="00942FEA">
        <w:rPr>
          <w:rFonts w:ascii="Courier New" w:hAnsi="Courier New" w:cs="Courier New"/>
          <w:highlight w:val="yellow"/>
          <w:rPrChange w:id="175" w:author="B" w:date="2020-04-04T09:37:00Z">
            <w:rPr>
              <w:rFonts w:ascii="Courier New" w:hAnsi="Courier New" w:cs="Courier New"/>
            </w:rPr>
          </w:rPrChange>
        </w:rPr>
        <w:t>$H$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 xml:space="preserve">subgraph. </w:t>
      </w:r>
      <w:ins w:id="176" w:author="B" w:date="2020-04-04T09:41:00Z">
        <w:r w:rsidR="00942FEA">
          <w:rPr>
            <w:rFonts w:ascii="Courier New" w:hAnsi="Courier New" w:cs="Courier New"/>
          </w:rPr>
          <w:t>According to Lemma \ref{shortestpathlemma}, s</w:t>
        </w:r>
      </w:ins>
      <w:del w:id="177" w:author="B" w:date="2020-04-04T09:41:00Z">
        <w:r w:rsidRPr="00C24CF3" w:rsidDel="00942FEA">
          <w:rPr>
            <w:rFonts w:ascii="Courier New" w:hAnsi="Courier New" w:cs="Courier New"/>
          </w:rPr>
          <w:delText>S</w:delText>
        </w:r>
      </w:del>
      <w:r w:rsidRPr="00C24CF3">
        <w:rPr>
          <w:rFonts w:ascii="Courier New" w:hAnsi="Courier New" w:cs="Courier New"/>
        </w:rPr>
        <w:t>ince zombies' and survivor's equivalents on $H$ are getting closer, thus their actual vertices on $G</w:t>
      </w:r>
    </w:p>
    <w:p w:rsidR="00372D26" w:rsidRPr="00C24CF3" w:rsidRDefault="00372D26" w:rsidP="002566EF">
      <w:pPr>
        <w:pStyle w:val="PlainText"/>
        <w:rPr>
          <w:rFonts w:ascii="Courier New" w:hAnsi="Courier New" w:cs="Courier New"/>
        </w:rPr>
        <w:pPrChange w:id="178" w:author="B" w:date="2020-04-04T09:41:00Z">
          <w:pPr>
            <w:pStyle w:val="PlainText"/>
          </w:pPr>
        </w:pPrChange>
      </w:pPr>
      <w:r w:rsidRPr="00C24CF3">
        <w:rPr>
          <w:rFonts w:ascii="Courier New" w:hAnsi="Courier New" w:cs="Courier New"/>
        </w:rPr>
        <w:tab/>
        <w:t>\square H$ are getting closer as well</w:t>
      </w:r>
      <w:del w:id="179" w:author="B" w:date="2020-04-04T09:41:00Z">
        <w:r w:rsidRPr="00C24CF3" w:rsidDel="00942FEA">
          <w:rPr>
            <w:rFonts w:ascii="Courier New" w:hAnsi="Courier New" w:cs="Courier New"/>
          </w:rPr>
          <w:delText xml:space="preserve"> (see lemma \ref{shortestpathlemma})</w:delText>
        </w:r>
      </w:del>
      <w:r w:rsidRPr="00C24CF3">
        <w:rPr>
          <w:rFonts w:ascii="Courier New" w:hAnsi="Courier New" w:cs="Courier New"/>
        </w:rPr>
        <w:t xml:space="preserve">.  Now consider when $z = y$. </w:t>
      </w:r>
      <w:del w:id="180" w:author="B" w:date="2020-04-04T09:41:00Z">
        <w:r w:rsidRPr="00C24CF3" w:rsidDel="002566EF">
          <w:rPr>
            <w:rFonts w:ascii="Courier New" w:hAnsi="Courier New" w:cs="Courier New"/>
          </w:rPr>
          <w:delText xml:space="preserve">Our </w:delText>
        </w:r>
      </w:del>
      <w:ins w:id="181" w:author="B" w:date="2020-04-04T09:41:00Z">
        <w:r w:rsidR="002566EF">
          <w:rPr>
            <w:rFonts w:ascii="Courier New" w:hAnsi="Courier New" w:cs="Courier New"/>
          </w:rPr>
          <w:t>The</w:t>
        </w:r>
        <w:r w:rsidR="002566EF" w:rsidRPr="00C24CF3">
          <w:rPr>
            <w:rFonts w:ascii="Courier New" w:hAnsi="Courier New" w:cs="Courier New"/>
          </w:rPr>
          <w:t xml:space="preserve"> </w:t>
        </w:r>
      </w:ins>
      <w:r w:rsidRPr="00C24CF3">
        <w:rPr>
          <w:rFonts w:ascii="Courier New" w:hAnsi="Courier New" w:cs="Courier New"/>
        </w:rPr>
        <w:t>{\it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 xml:space="preserve">G-zombies} will only play their winning strategy (that they had on a single </w:t>
      </w:r>
      <w:r w:rsidRPr="002566EF">
        <w:rPr>
          <w:rFonts w:ascii="Courier New" w:hAnsi="Courier New" w:cs="Courier New"/>
          <w:highlight w:val="yellow"/>
          <w:rPrChange w:id="182" w:author="B" w:date="2020-04-04T09:44:00Z">
            <w:rPr>
              <w:rFonts w:ascii="Courier New" w:hAnsi="Courier New" w:cs="Courier New"/>
            </w:rPr>
          </w:rPrChange>
        </w:rPr>
        <w:t>$G$</w:t>
      </w:r>
      <w:ins w:id="183" w:author="B" w:date="2020-04-04T09:44:00Z">
        <w:r w:rsidR="002566EF">
          <w:rPr>
            <w:rFonts w:ascii="Courier New" w:hAnsi="Courier New" w:cs="Courier New"/>
          </w:rPr>
          <w:t xml:space="preserve"> </w:t>
        </w:r>
      </w:ins>
      <w:r w:rsidRPr="00C24CF3">
        <w:rPr>
          <w:rFonts w:ascii="Courier New" w:hAnsi="Courier New" w:cs="Courier New"/>
        </w:rPr>
        <w:t xml:space="preserve">) in this case. </w:t>
      </w:r>
      <w:ins w:id="184" w:author="B" w:date="2020-04-04T09:44:00Z">
        <w:r w:rsidR="002566EF" w:rsidRPr="002566EF">
          <w:rPr>
            <w:rFonts w:ascii="Courier New" w:hAnsi="Courier New" w:cs="Courier New"/>
            <w:highlight w:val="cyan"/>
            <w:rPrChange w:id="185" w:author="B" w:date="2020-04-04T09:45:00Z">
              <w:rPr>
                <w:rFonts w:ascii="Courier New" w:hAnsi="Courier New" w:cs="Courier New"/>
              </w:rPr>
            </w:rPrChange>
          </w:rPr>
          <w:t>&lt;&lt;Isn’t G_i better?&gt;&gt;</w:t>
        </w:r>
        <w:r w:rsidR="002566EF">
          <w:rPr>
            <w:rFonts w:ascii="Courier New" w:hAnsi="Courier New" w:cs="Courier New"/>
          </w:rPr>
          <w:t xml:space="preserve"> </w:t>
        </w:r>
      </w:ins>
      <w:r w:rsidRPr="00C24CF3">
        <w:rPr>
          <w:rFonts w:ascii="Courier New" w:hAnsi="Courier New" w:cs="Courier New"/>
        </w:rPr>
        <w:t>This move is also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possible since in $G$'s strategy, zombies would get closer to survivor on each turn . If $z = y$ and survivor makes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an {\it H-move}, {\it G-zombies} will only try to maintain their positioning by mimic</w:t>
      </w:r>
      <w:ins w:id="186" w:author="B" w:date="2020-04-04T09:49:00Z">
        <w:r w:rsidR="002566EF">
          <w:rPr>
            <w:rFonts w:ascii="Courier New" w:hAnsi="Courier New" w:cs="Courier New"/>
          </w:rPr>
          <w:t>k</w:t>
        </w:r>
      </w:ins>
      <w:r w:rsidRPr="00C24CF3">
        <w:rPr>
          <w:rFonts w:ascii="Courier New" w:hAnsi="Courier New" w:cs="Courier New"/>
        </w:rPr>
        <w:t>ing the exact same move on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their corresponding $H$. This means for those turns that $z=y$ holds, if we consider the $G$-equivalent graph</w:t>
      </w:r>
    </w:p>
    <w:p w:rsidR="00372D26" w:rsidRPr="00C24CF3" w:rsidRDefault="00372D26" w:rsidP="003112E2">
      <w:pPr>
        <w:pStyle w:val="PlainText"/>
        <w:rPr>
          <w:rFonts w:ascii="Courier New" w:hAnsi="Courier New" w:cs="Courier New"/>
        </w:rPr>
        <w:pPrChange w:id="187" w:author="B" w:date="2020-04-05T09:04:00Z">
          <w:pPr>
            <w:pStyle w:val="PlainText"/>
          </w:pPr>
        </w:pPrChange>
      </w:pPr>
      <w:r w:rsidRPr="00C24CF3">
        <w:rPr>
          <w:rFonts w:ascii="Courier New" w:hAnsi="Courier New" w:cs="Courier New"/>
        </w:rPr>
        <w:tab/>
        <w:t xml:space="preserve">between {\it G-zombies} and survivor, it is just like a </w:t>
      </w:r>
      <w:del w:id="188" w:author="B" w:date="2020-04-05T09:04:00Z">
        <w:r w:rsidRPr="00C24CF3" w:rsidDel="003112E2">
          <w:rPr>
            <w:rFonts w:ascii="Courier New" w:hAnsi="Courier New" w:cs="Courier New"/>
          </w:rPr>
          <w:delText xml:space="preserve">normal </w:delText>
        </w:r>
      </w:del>
      <w:ins w:id="189" w:author="B" w:date="2020-04-05T09:04:00Z">
        <w:r w:rsidR="003112E2">
          <w:rPr>
            <w:rFonts w:ascii="Courier New" w:hAnsi="Courier New" w:cs="Courier New"/>
          </w:rPr>
          <w:t>simple</w:t>
        </w:r>
        <w:r w:rsidR="003112E2" w:rsidRPr="00C24CF3">
          <w:rPr>
            <w:rFonts w:ascii="Courier New" w:hAnsi="Courier New" w:cs="Courier New"/>
          </w:rPr>
          <w:t xml:space="preserve"> </w:t>
        </w:r>
      </w:ins>
      <w:r w:rsidRPr="00C24CF3">
        <w:rPr>
          <w:rFonts w:ascii="Courier New" w:hAnsi="Courier New" w:cs="Courier New"/>
        </w:rPr>
        <w:t xml:space="preserve">game played on a single $G$. </w:t>
      </w:r>
      <w:del w:id="190" w:author="B" w:date="2020-04-05T09:04:00Z">
        <w:r w:rsidRPr="00C24CF3" w:rsidDel="003112E2">
          <w:rPr>
            <w:rFonts w:ascii="Courier New" w:hAnsi="Courier New" w:cs="Courier New"/>
          </w:rPr>
          <w:delText xml:space="preserve">Our </w:delText>
        </w:r>
      </w:del>
      <w:ins w:id="191" w:author="B" w:date="2020-04-05T09:04:00Z">
        <w:r w:rsidR="003112E2">
          <w:rPr>
            <w:rFonts w:ascii="Courier New" w:hAnsi="Courier New" w:cs="Courier New"/>
          </w:rPr>
          <w:t>The</w:t>
        </w:r>
        <w:r w:rsidR="003112E2" w:rsidRPr="00C24CF3">
          <w:rPr>
            <w:rFonts w:ascii="Courier New" w:hAnsi="Courier New" w:cs="Courier New"/>
          </w:rPr>
          <w:t xml:space="preserve"> </w:t>
        </w:r>
      </w:ins>
      <w:r w:rsidRPr="00C24CF3">
        <w:rPr>
          <w:rFonts w:ascii="Courier New" w:hAnsi="Courier New" w:cs="Courier New"/>
        </w:rPr>
        <w:t>{\it H-zombies} will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follow the same strategy but in their corresponding environment.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lastRenderedPageBreak/>
        <w:tab/>
        <w:t>Suppose using this strategy $G \square H$ is {\it survivor-win}, then our survivor must do infinite moves in at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 xml:space="preserve">least </w:t>
      </w:r>
      <w:r w:rsidRPr="003112E2">
        <w:rPr>
          <w:rFonts w:ascii="Courier New" w:hAnsi="Courier New" w:cs="Courier New"/>
          <w:highlight w:val="yellow"/>
          <w:rPrChange w:id="192" w:author="B" w:date="2020-04-05T09:05:00Z">
            <w:rPr>
              <w:rFonts w:ascii="Courier New" w:hAnsi="Courier New" w:cs="Courier New"/>
            </w:rPr>
          </w:rPrChange>
        </w:rPr>
        <w:t>one direction</w:t>
      </w:r>
      <w:r w:rsidRPr="00C24CF3">
        <w:rPr>
          <w:rFonts w:ascii="Courier New" w:hAnsi="Courier New" w:cs="Courier New"/>
        </w:rPr>
        <w:t>.</w:t>
      </w:r>
      <w:ins w:id="193" w:author="B" w:date="2020-04-05T09:05:00Z">
        <w:r w:rsidR="003112E2">
          <w:rPr>
            <w:rFonts w:ascii="Courier New" w:hAnsi="Courier New" w:cs="Courier New"/>
          </w:rPr>
          <w:t xml:space="preserve"> </w:t>
        </w:r>
        <w:r w:rsidR="003112E2" w:rsidRPr="003112E2">
          <w:rPr>
            <w:rFonts w:ascii="Courier New" w:hAnsi="Courier New" w:cs="Courier New"/>
            <w:highlight w:val="cyan"/>
            <w:rPrChange w:id="194" w:author="B" w:date="2020-04-05T09:06:00Z">
              <w:rPr>
                <w:rFonts w:ascii="Courier New" w:hAnsi="Courier New" w:cs="Courier New"/>
              </w:rPr>
            </w:rPrChange>
          </w:rPr>
          <w:t>&lt;&lt;I think</w:t>
        </w:r>
      </w:ins>
      <w:ins w:id="195" w:author="B" w:date="2020-04-05T09:06:00Z">
        <w:r w:rsidR="003112E2" w:rsidRPr="003112E2">
          <w:rPr>
            <w:rFonts w:ascii="Courier New" w:hAnsi="Courier New" w:cs="Courier New"/>
            <w:highlight w:val="cyan"/>
            <w:rPrChange w:id="196" w:author="B" w:date="2020-04-05T09:06:00Z">
              <w:rPr>
                <w:rFonts w:ascii="Courier New" w:hAnsi="Courier New" w:cs="Courier New"/>
              </w:rPr>
            </w:rPrChange>
          </w:rPr>
          <w:t xml:space="preserve"> the word</w:t>
        </w:r>
      </w:ins>
      <w:ins w:id="197" w:author="B" w:date="2020-04-05T09:05:00Z">
        <w:r w:rsidR="003112E2" w:rsidRPr="003112E2">
          <w:rPr>
            <w:rFonts w:ascii="Courier New" w:hAnsi="Courier New" w:cs="Courier New"/>
            <w:highlight w:val="cyan"/>
            <w:rPrChange w:id="198" w:author="B" w:date="2020-04-05T09:06:00Z">
              <w:rPr>
                <w:rFonts w:ascii="Courier New" w:hAnsi="Courier New" w:cs="Courier New"/>
              </w:rPr>
            </w:rPrChange>
          </w:rPr>
          <w:t xml:space="preserve"> </w:t>
        </w:r>
      </w:ins>
      <w:ins w:id="199" w:author="B" w:date="2020-04-05T09:06:00Z">
        <w:r w:rsidR="003112E2" w:rsidRPr="003112E2">
          <w:rPr>
            <w:rFonts w:ascii="Courier New" w:hAnsi="Courier New" w:cs="Courier New"/>
            <w:highlight w:val="cyan"/>
            <w:rPrChange w:id="200" w:author="B" w:date="2020-04-05T09:06:00Z">
              <w:rPr>
                <w:rFonts w:ascii="Courier New" w:hAnsi="Courier New" w:cs="Courier New"/>
              </w:rPr>
            </w:rPrChange>
          </w:rPr>
          <w:t>“</w:t>
        </w:r>
      </w:ins>
      <w:ins w:id="201" w:author="B" w:date="2020-04-05T09:05:00Z">
        <w:r w:rsidR="003112E2" w:rsidRPr="003112E2">
          <w:rPr>
            <w:rFonts w:ascii="Courier New" w:hAnsi="Courier New" w:cs="Courier New"/>
            <w:highlight w:val="cyan"/>
            <w:rPrChange w:id="202" w:author="B" w:date="2020-04-05T09:06:00Z">
              <w:rPr>
                <w:rFonts w:ascii="Courier New" w:hAnsi="Courier New" w:cs="Courier New"/>
              </w:rPr>
            </w:rPrChange>
          </w:rPr>
          <w:t>direction</w:t>
        </w:r>
      </w:ins>
      <w:ins w:id="203" w:author="B" w:date="2020-04-05T09:06:00Z">
        <w:r w:rsidR="003112E2" w:rsidRPr="003112E2">
          <w:rPr>
            <w:rFonts w:ascii="Courier New" w:hAnsi="Courier New" w:cs="Courier New"/>
            <w:highlight w:val="cyan"/>
            <w:rPrChange w:id="204" w:author="B" w:date="2020-04-05T09:06:00Z">
              <w:rPr>
                <w:rFonts w:ascii="Courier New" w:hAnsi="Courier New" w:cs="Courier New"/>
              </w:rPr>
            </w:rPrChange>
          </w:rPr>
          <w:t>”</w:t>
        </w:r>
      </w:ins>
      <w:ins w:id="205" w:author="B" w:date="2020-04-05T09:05:00Z">
        <w:r w:rsidR="003112E2" w:rsidRPr="003112E2">
          <w:rPr>
            <w:rFonts w:ascii="Courier New" w:hAnsi="Courier New" w:cs="Courier New"/>
            <w:highlight w:val="cyan"/>
            <w:rPrChange w:id="206" w:author="B" w:date="2020-04-05T09:06:00Z">
              <w:rPr>
                <w:rFonts w:ascii="Courier New" w:hAnsi="Courier New" w:cs="Courier New"/>
              </w:rPr>
            </w:rPrChange>
          </w:rPr>
          <w:t xml:space="preserve"> is</w:t>
        </w:r>
      </w:ins>
      <w:ins w:id="207" w:author="B" w:date="2020-04-05T09:06:00Z">
        <w:r w:rsidR="003112E2" w:rsidRPr="003112E2">
          <w:rPr>
            <w:rFonts w:ascii="Courier New" w:hAnsi="Courier New" w:cs="Courier New"/>
            <w:highlight w:val="cyan"/>
            <w:rPrChange w:id="208" w:author="B" w:date="2020-04-05T09:06:00Z">
              <w:rPr>
                <w:rFonts w:ascii="Courier New" w:hAnsi="Courier New" w:cs="Courier New"/>
              </w:rPr>
            </w:rPrChange>
          </w:rPr>
          <w:t xml:space="preserve"> misleading&gt;&gt;</w:t>
        </w:r>
      </w:ins>
      <w:ins w:id="209" w:author="B" w:date="2020-04-05T09:05:00Z">
        <w:r w:rsidR="003112E2">
          <w:rPr>
            <w:rFonts w:ascii="Courier New" w:hAnsi="Courier New" w:cs="Courier New"/>
          </w:rPr>
          <w:t xml:space="preserve"> </w:t>
        </w:r>
      </w:ins>
      <w:r w:rsidRPr="00C24CF3">
        <w:rPr>
          <w:rFonts w:ascii="Courier New" w:hAnsi="Courier New" w:cs="Courier New"/>
        </w:rPr>
        <w:t xml:space="preserve"> Without loss of generality, suppose the survivor makes infinite {\it H-moves}. We prove that</w:t>
      </w:r>
    </w:p>
    <w:p w:rsidR="00372D26" w:rsidRPr="00C24CF3" w:rsidRDefault="00372D26" w:rsidP="003112E2">
      <w:pPr>
        <w:pStyle w:val="PlainText"/>
        <w:rPr>
          <w:rFonts w:ascii="Courier New" w:hAnsi="Courier New" w:cs="Courier New"/>
        </w:rPr>
        <w:pPrChange w:id="210" w:author="B" w:date="2020-04-05T09:06:00Z">
          <w:pPr>
            <w:pStyle w:val="PlainText"/>
          </w:pPr>
        </w:pPrChange>
      </w:pPr>
      <w:r w:rsidRPr="00C24CF3">
        <w:rPr>
          <w:rFonts w:ascii="Courier New" w:hAnsi="Courier New" w:cs="Courier New"/>
        </w:rPr>
        <w:tab/>
        <w:t xml:space="preserve">this is not possible. After $d_G$ number of {\it H-moves}, </w:t>
      </w:r>
      <w:del w:id="211" w:author="B" w:date="2020-04-05T09:06:00Z">
        <w:r w:rsidRPr="00C24CF3" w:rsidDel="003112E2">
          <w:rPr>
            <w:rFonts w:ascii="Courier New" w:hAnsi="Courier New" w:cs="Courier New"/>
          </w:rPr>
          <w:delText xml:space="preserve">our </w:delText>
        </w:r>
      </w:del>
      <w:ins w:id="212" w:author="B" w:date="2020-04-05T09:06:00Z">
        <w:r w:rsidR="003112E2">
          <w:rPr>
            <w:rFonts w:ascii="Courier New" w:hAnsi="Courier New" w:cs="Courier New"/>
          </w:rPr>
          <w:t>the</w:t>
        </w:r>
        <w:r w:rsidR="003112E2" w:rsidRPr="00C24CF3">
          <w:rPr>
            <w:rFonts w:ascii="Courier New" w:hAnsi="Courier New" w:cs="Courier New"/>
          </w:rPr>
          <w:t xml:space="preserve"> </w:t>
        </w:r>
      </w:ins>
      <w:r w:rsidRPr="00C24CF3">
        <w:rPr>
          <w:rFonts w:ascii="Courier New" w:hAnsi="Courier New" w:cs="Courier New"/>
        </w:rPr>
        <w:t>{\it H-zombies} will get to $H_x$. Now for each {\it</w:t>
      </w:r>
    </w:p>
    <w:p w:rsidR="00372D26" w:rsidRPr="00C24CF3" w:rsidRDefault="00372D26" w:rsidP="003112E2">
      <w:pPr>
        <w:pStyle w:val="PlainText"/>
        <w:rPr>
          <w:rFonts w:ascii="Courier New" w:hAnsi="Courier New" w:cs="Courier New"/>
        </w:rPr>
        <w:pPrChange w:id="213" w:author="B" w:date="2020-04-05T09:07:00Z">
          <w:pPr>
            <w:pStyle w:val="PlainText"/>
          </w:pPr>
        </w:pPrChange>
      </w:pPr>
      <w:r w:rsidRPr="00C24CF3">
        <w:rPr>
          <w:rFonts w:ascii="Courier New" w:hAnsi="Courier New" w:cs="Courier New"/>
        </w:rPr>
        <w:tab/>
        <w:t xml:space="preserve">G-move} made by survivor and having zombies chasing him, nothing changes in their $H$-equivalent graph. Since </w:t>
      </w:r>
      <w:del w:id="214" w:author="B" w:date="2020-04-05T09:07:00Z">
        <w:r w:rsidRPr="00C24CF3" w:rsidDel="003112E2">
          <w:rPr>
            <w:rFonts w:ascii="Courier New" w:hAnsi="Courier New" w:cs="Courier New"/>
          </w:rPr>
          <w:delText>our</w:delText>
        </w:r>
      </w:del>
      <w:ins w:id="215" w:author="B" w:date="2020-04-05T09:07:00Z">
        <w:r w:rsidR="003112E2">
          <w:rPr>
            <w:rFonts w:ascii="Courier New" w:hAnsi="Courier New" w:cs="Courier New"/>
          </w:rPr>
          <w:t>the</w:t>
        </w:r>
      </w:ins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survivor can do infinite {\it H-moves} and prevent being caught, it means that survivor could also avoid being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caught on a single $H$ which contradicts our assumption.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</w:p>
    <w:p w:rsidR="00372D26" w:rsidRDefault="00372D26" w:rsidP="00372D26">
      <w:pPr>
        <w:pStyle w:val="PlainText"/>
        <w:rPr>
          <w:ins w:id="216" w:author="B" w:date="2020-04-05T09:13:00Z"/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\end{proof}</w:t>
      </w:r>
    </w:p>
    <w:p w:rsidR="003112E2" w:rsidRPr="00C24CF3" w:rsidRDefault="003112E2" w:rsidP="00372D26">
      <w:pPr>
        <w:pStyle w:val="PlainText"/>
        <w:rPr>
          <w:rFonts w:ascii="Courier New" w:hAnsi="Courier New" w:cs="Courier New"/>
        </w:rPr>
      </w:pPr>
    </w:p>
    <w:p w:rsidR="00372D26" w:rsidRDefault="00372D26" w:rsidP="00372D26">
      <w:pPr>
        <w:pStyle w:val="PlainText"/>
        <w:rPr>
          <w:ins w:id="217" w:author="B" w:date="2020-04-05T09:13:00Z"/>
          <w:rFonts w:ascii="Courier New" w:hAnsi="Courier New" w:cs="Courier New"/>
        </w:rPr>
      </w:pPr>
      <w:r w:rsidRPr="003112E2">
        <w:rPr>
          <w:rFonts w:ascii="Courier New" w:hAnsi="Courier New" w:cs="Courier New"/>
          <w:highlight w:val="yellow"/>
          <w:rPrChange w:id="218" w:author="B" w:date="2020-04-05T09:13:00Z">
            <w:rPr>
              <w:rFonts w:ascii="Courier New" w:hAnsi="Courier New" w:cs="Courier New"/>
            </w:rPr>
          </w:rPrChange>
        </w:rPr>
        <w:t>We now provide an example for further understa</w:t>
      </w:r>
      <w:ins w:id="219" w:author="B" w:date="2020-04-04T00:42:00Z">
        <w:r w:rsidR="0015145C" w:rsidRPr="003112E2">
          <w:rPr>
            <w:rFonts w:ascii="Courier New" w:hAnsi="Courier New" w:cs="Courier New"/>
            <w:highlight w:val="yellow"/>
            <w:rPrChange w:id="220" w:author="B" w:date="2020-04-05T09:13:00Z">
              <w:rPr>
                <w:rFonts w:ascii="Courier New" w:hAnsi="Courier New" w:cs="Courier New"/>
              </w:rPr>
            </w:rPrChange>
          </w:rPr>
          <w:t>n</w:t>
        </w:r>
      </w:ins>
      <w:r w:rsidRPr="003112E2">
        <w:rPr>
          <w:rFonts w:ascii="Courier New" w:hAnsi="Courier New" w:cs="Courier New"/>
          <w:highlight w:val="yellow"/>
          <w:rPrChange w:id="221" w:author="B" w:date="2020-04-05T09:13:00Z">
            <w:rPr>
              <w:rFonts w:ascii="Courier New" w:hAnsi="Courier New" w:cs="Courier New"/>
            </w:rPr>
          </w:rPrChange>
        </w:rPr>
        <w:t>ding:</w:t>
      </w:r>
    </w:p>
    <w:p w:rsidR="003112E2" w:rsidRPr="00C24CF3" w:rsidRDefault="003112E2" w:rsidP="003112E2">
      <w:pPr>
        <w:pStyle w:val="PlainText"/>
        <w:rPr>
          <w:rFonts w:ascii="Courier New" w:hAnsi="Courier New" w:cs="Courier New"/>
        </w:rPr>
        <w:pPrChange w:id="222" w:author="B" w:date="2020-04-05T09:14:00Z">
          <w:pPr>
            <w:pStyle w:val="PlainText"/>
          </w:pPr>
        </w:pPrChange>
      </w:pPr>
      <w:ins w:id="223" w:author="B" w:date="2020-04-05T09:13:00Z">
        <w:r w:rsidRPr="00FD12CC">
          <w:rPr>
            <w:rFonts w:ascii="Courier New" w:hAnsi="Courier New" w:cs="Courier New"/>
            <w:highlight w:val="cyan"/>
            <w:rPrChange w:id="224" w:author="B" w:date="2020-04-05T09:15:00Z">
              <w:rPr>
                <w:rFonts w:ascii="Courier New" w:hAnsi="Courier New" w:cs="Courier New"/>
              </w:rPr>
            </w:rPrChange>
          </w:rPr>
          <w:t>&lt;&lt;I think we should move the example to an appendix because it is not part of the contribution of this paper</w:t>
        </w:r>
      </w:ins>
      <w:ins w:id="225" w:author="B" w:date="2020-04-05T09:15:00Z">
        <w:r w:rsidR="00FD12CC" w:rsidRPr="00FD12CC">
          <w:rPr>
            <w:rFonts w:ascii="Courier New" w:hAnsi="Courier New" w:cs="Courier New"/>
            <w:highlight w:val="cyan"/>
            <w:rPrChange w:id="226" w:author="B" w:date="2020-04-05T09:15:00Z">
              <w:rPr>
                <w:rFonts w:ascii="Courier New" w:hAnsi="Courier New" w:cs="Courier New"/>
              </w:rPr>
            </w:rPrChange>
          </w:rPr>
          <w:t>&gt;&gt;</w:t>
        </w:r>
      </w:ins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\begin{example} $z(P_3 \square P_4 ) = 2$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\end{example}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\begin{figure}[h!]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\centering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\includegraphics[width=0.5\linewidth]{fig/p34m1.png}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\caption{$P_3 \square P_4$ and initial vertices}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\label{fig:p3}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\end{figure}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It</w:t>
      </w:r>
      <w:ins w:id="227" w:author="B" w:date="2020-04-05T09:15:00Z">
        <w:r w:rsidR="00FD12CC">
          <w:rPr>
            <w:rFonts w:ascii="Courier New" w:hAnsi="Courier New" w:cs="Courier New"/>
          </w:rPr>
          <w:t xml:space="preserve"> i</w:t>
        </w:r>
      </w:ins>
      <w:del w:id="228" w:author="B" w:date="2020-04-05T09:15:00Z">
        <w:r w:rsidRPr="00C24CF3" w:rsidDel="00FD12CC">
          <w:rPr>
            <w:rFonts w:ascii="Courier New" w:hAnsi="Courier New" w:cs="Courier New"/>
          </w:rPr>
          <w:delText>'</w:delText>
        </w:r>
      </w:del>
      <w:r w:rsidRPr="00C24CF3">
        <w:rPr>
          <w:rFonts w:ascii="Courier New" w:hAnsi="Courier New" w:cs="Courier New"/>
        </w:rPr>
        <w:t>s easy to show that $z(P_3) = z(P_4) = 1$. On each of these</w:t>
      </w:r>
      <w:ins w:id="229" w:author="B" w:date="2020-04-05T09:16:00Z">
        <w:r w:rsidR="00FD12CC">
          <w:rPr>
            <w:rFonts w:ascii="Courier New" w:hAnsi="Courier New" w:cs="Courier New"/>
          </w:rPr>
          <w:t xml:space="preserve"> path</w:t>
        </w:r>
      </w:ins>
      <w:r w:rsidRPr="00C24CF3">
        <w:rPr>
          <w:rFonts w:ascii="Courier New" w:hAnsi="Courier New" w:cs="Courier New"/>
        </w:rPr>
        <w:t xml:space="preserve"> graphs, </w:t>
      </w:r>
      <w:ins w:id="230" w:author="B" w:date="2020-04-05T09:16:00Z">
        <w:r w:rsidR="00FD12CC">
          <w:rPr>
            <w:rFonts w:ascii="Courier New" w:hAnsi="Courier New" w:cs="Courier New"/>
          </w:rPr>
          <w:t xml:space="preserve">the </w:t>
        </w:r>
      </w:ins>
      <w:r w:rsidRPr="00C24CF3">
        <w:rPr>
          <w:rFonts w:ascii="Courier New" w:hAnsi="Courier New" w:cs="Courier New"/>
        </w:rPr>
        <w:t>zombie's initial position could be any vertex of</w:t>
      </w:r>
    </w:p>
    <w:p w:rsidR="00372D26" w:rsidRPr="00C24CF3" w:rsidRDefault="00FD12CC" w:rsidP="00FD12CC">
      <w:pPr>
        <w:pStyle w:val="PlainText"/>
        <w:rPr>
          <w:rFonts w:ascii="Courier New" w:hAnsi="Courier New" w:cs="Courier New"/>
        </w:rPr>
        <w:pPrChange w:id="231" w:author="B" w:date="2020-04-05T09:16:00Z">
          <w:pPr>
            <w:pStyle w:val="PlainText"/>
          </w:pPr>
        </w:pPrChange>
      </w:pPr>
      <w:ins w:id="232" w:author="B" w:date="2020-04-05T09:16:00Z">
        <w:r>
          <w:rPr>
            <w:rFonts w:ascii="Courier New" w:hAnsi="Courier New" w:cs="Courier New"/>
          </w:rPr>
          <w:t>the</w:t>
        </w:r>
      </w:ins>
      <w:del w:id="233" w:author="B" w:date="2020-04-05T09:16:00Z">
        <w:r w:rsidR="00372D26" w:rsidRPr="00C24CF3" w:rsidDel="00FD12CC">
          <w:rPr>
            <w:rFonts w:ascii="Courier New" w:hAnsi="Courier New" w:cs="Courier New"/>
          </w:rPr>
          <w:delText>our Path</w:delText>
        </w:r>
      </w:del>
      <w:r w:rsidR="00372D26" w:rsidRPr="00C24CF3">
        <w:rPr>
          <w:rFonts w:ascii="Courier New" w:hAnsi="Courier New" w:cs="Courier New"/>
        </w:rPr>
        <w:t xml:space="preserve"> graph. For this example, we put </w:t>
      </w:r>
      <w:del w:id="234" w:author="B" w:date="2020-04-05T09:16:00Z">
        <w:r w:rsidR="00372D26" w:rsidRPr="00C24CF3" w:rsidDel="00FD12CC">
          <w:rPr>
            <w:rFonts w:ascii="Courier New" w:hAnsi="Courier New" w:cs="Courier New"/>
          </w:rPr>
          <w:delText xml:space="preserve">our </w:delText>
        </w:r>
      </w:del>
      <w:ins w:id="235" w:author="B" w:date="2020-04-05T09:16:00Z">
        <w:r>
          <w:rPr>
            <w:rFonts w:ascii="Courier New" w:hAnsi="Courier New" w:cs="Courier New"/>
          </w:rPr>
          <w:t>the</w:t>
        </w:r>
        <w:r w:rsidRPr="00C24CF3">
          <w:rPr>
            <w:rFonts w:ascii="Courier New" w:hAnsi="Courier New" w:cs="Courier New"/>
          </w:rPr>
          <w:t xml:space="preserve"> </w:t>
        </w:r>
      </w:ins>
      <w:r w:rsidR="00372D26" w:rsidRPr="00C24CF3">
        <w:rPr>
          <w:rFonts w:ascii="Courier New" w:hAnsi="Courier New" w:cs="Courier New"/>
        </w:rPr>
        <w:t>{\it G-zombie} and {\it H-zombie} ($G = P_3$ and $H = P_4$) both on vertex</w:t>
      </w:r>
    </w:p>
    <w:p w:rsidR="00372D26" w:rsidRPr="00C24CF3" w:rsidRDefault="00372D26" w:rsidP="00FD12CC">
      <w:pPr>
        <w:pStyle w:val="PlainText"/>
        <w:rPr>
          <w:rFonts w:ascii="Courier New" w:hAnsi="Courier New" w:cs="Courier New"/>
        </w:rPr>
        <w:pPrChange w:id="236" w:author="B" w:date="2020-04-05T09:17:00Z">
          <w:pPr>
            <w:pStyle w:val="PlainText"/>
          </w:pPr>
        </w:pPrChange>
      </w:pPr>
      <w:r w:rsidRPr="00C24CF3">
        <w:rPr>
          <w:rFonts w:ascii="Courier New" w:hAnsi="Courier New" w:cs="Courier New"/>
        </w:rPr>
        <w:t xml:space="preserve">$(1,1)$. We show </w:t>
      </w:r>
      <w:del w:id="237" w:author="B" w:date="2020-04-05T09:17:00Z">
        <w:r w:rsidRPr="00C24CF3" w:rsidDel="00FD12CC">
          <w:rPr>
            <w:rFonts w:ascii="Courier New" w:hAnsi="Courier New" w:cs="Courier New"/>
          </w:rPr>
          <w:delText xml:space="preserve">our </w:delText>
        </w:r>
      </w:del>
      <w:ins w:id="238" w:author="B" w:date="2020-04-05T09:17:00Z">
        <w:r w:rsidR="00FD12CC">
          <w:rPr>
            <w:rFonts w:ascii="Courier New" w:hAnsi="Courier New" w:cs="Courier New"/>
          </w:rPr>
          <w:t>the</w:t>
        </w:r>
        <w:r w:rsidR="00FD12CC" w:rsidRPr="00C24CF3">
          <w:rPr>
            <w:rFonts w:ascii="Courier New" w:hAnsi="Courier New" w:cs="Courier New"/>
          </w:rPr>
          <w:t xml:space="preserve"> </w:t>
        </w:r>
      </w:ins>
      <w:r w:rsidRPr="00C24CF3">
        <w:rPr>
          <w:rFonts w:ascii="Courier New" w:hAnsi="Courier New" w:cs="Courier New"/>
        </w:rPr>
        <w:t>survivor with blue color, {\it H-zombie} with red, and {\it G-zombie} with green. {\it G-zombie}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will try to get to the same $G_{i}$ as survivor which is $G_3$ using an {\it H-edge}. {\it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H-zombie} will try to get to $H_3$. See Figure \ref{fig:p4}.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\begin{figure}[h!]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\centering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\includegraphics[width=0.5\linewidth]{fig/p34m2.png}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\caption{First move of players}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\label{fig:p4}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\end{figure}</w:t>
      </w:r>
    </w:p>
    <w:p w:rsidR="00372D26" w:rsidRPr="00C24CF3" w:rsidRDefault="00372D26" w:rsidP="00CC5A33">
      <w:pPr>
        <w:pStyle w:val="PlainText"/>
        <w:rPr>
          <w:rFonts w:ascii="Courier New" w:hAnsi="Courier New" w:cs="Courier New"/>
        </w:rPr>
        <w:pPrChange w:id="239" w:author="B" w:date="2020-04-05T17:28:00Z">
          <w:pPr>
            <w:pStyle w:val="PlainText"/>
          </w:pPr>
        </w:pPrChange>
      </w:pPr>
      <w:r w:rsidRPr="00C24CF3">
        <w:rPr>
          <w:rFonts w:ascii="Courier New" w:hAnsi="Courier New" w:cs="Courier New"/>
        </w:rPr>
        <w:t xml:space="preserve">After zombie's move </w:t>
      </w:r>
      <w:del w:id="240" w:author="B" w:date="2020-04-05T17:28:00Z">
        <w:r w:rsidRPr="00C24CF3" w:rsidDel="00CC5A33">
          <w:rPr>
            <w:rFonts w:ascii="Courier New" w:hAnsi="Courier New" w:cs="Courier New"/>
          </w:rPr>
          <w:delText xml:space="preserve">our </w:delText>
        </w:r>
      </w:del>
      <w:ins w:id="241" w:author="B" w:date="2020-04-05T17:28:00Z">
        <w:r w:rsidR="00CC5A33">
          <w:rPr>
            <w:rFonts w:ascii="Courier New" w:hAnsi="Courier New" w:cs="Courier New"/>
          </w:rPr>
          <w:t>the</w:t>
        </w:r>
        <w:r w:rsidR="00CC5A33" w:rsidRPr="00C24CF3">
          <w:rPr>
            <w:rFonts w:ascii="Courier New" w:hAnsi="Courier New" w:cs="Courier New"/>
          </w:rPr>
          <w:t xml:space="preserve"> </w:t>
        </w:r>
      </w:ins>
      <w:r w:rsidRPr="00C24CF3">
        <w:rPr>
          <w:rFonts w:ascii="Courier New" w:hAnsi="Courier New" w:cs="Courier New"/>
        </w:rPr>
        <w:t xml:space="preserve">survivor must move. No matter what move he makes, either {\it </w:t>
      </w:r>
      <w:r w:rsidRPr="00982CBA">
        <w:rPr>
          <w:rFonts w:ascii="Courier New" w:hAnsi="Courier New" w:cs="Courier New"/>
          <w:highlight w:val="yellow"/>
          <w:rPrChange w:id="242" w:author="B" w:date="2020-04-05T17:29:00Z">
            <w:rPr>
              <w:rFonts w:ascii="Courier New" w:hAnsi="Courier New" w:cs="Courier New"/>
            </w:rPr>
          </w:rPrChange>
        </w:rPr>
        <w:t>G-zombie}</w:t>
      </w:r>
      <w:r w:rsidRPr="00C24CF3">
        <w:rPr>
          <w:rFonts w:ascii="Courier New" w:hAnsi="Courier New" w:cs="Courier New"/>
        </w:rPr>
        <w:t xml:space="preserve"> has made itself closer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 xml:space="preserve">to </w:t>
      </w:r>
      <w:r w:rsidRPr="00982CBA">
        <w:rPr>
          <w:rFonts w:ascii="Courier New" w:hAnsi="Courier New" w:cs="Courier New"/>
          <w:highlight w:val="yellow"/>
          <w:rPrChange w:id="243" w:author="B" w:date="2020-04-05T17:29:00Z">
            <w:rPr>
              <w:rFonts w:ascii="Courier New" w:hAnsi="Courier New" w:cs="Courier New"/>
            </w:rPr>
          </w:rPrChange>
        </w:rPr>
        <w:t>$H_x$</w:t>
      </w:r>
      <w:r w:rsidRPr="00C24CF3">
        <w:rPr>
          <w:rFonts w:ascii="Courier New" w:hAnsi="Courier New" w:cs="Courier New"/>
        </w:rPr>
        <w:t xml:space="preserve"> or {\it H-zombie} has made itself closer to $G_y$. In this case, {\it </w:t>
      </w:r>
      <w:r w:rsidRPr="00982CBA">
        <w:rPr>
          <w:rFonts w:ascii="Courier New" w:hAnsi="Courier New" w:cs="Courier New"/>
          <w:highlight w:val="yellow"/>
          <w:rPrChange w:id="244" w:author="B" w:date="2020-04-05T17:28:00Z">
            <w:rPr>
              <w:rFonts w:ascii="Courier New" w:hAnsi="Courier New" w:cs="Courier New"/>
            </w:rPr>
          </w:rPrChange>
        </w:rPr>
        <w:t>H-zombie}</w:t>
      </w:r>
      <w:r w:rsidRPr="00C24CF3">
        <w:rPr>
          <w:rFonts w:ascii="Courier New" w:hAnsi="Courier New" w:cs="Courier New"/>
        </w:rPr>
        <w:t xml:space="preserve"> </w:t>
      </w:r>
      <w:ins w:id="245" w:author="B" w:date="2020-04-05T17:28:00Z">
        <w:r w:rsidR="00982CBA" w:rsidRPr="00982CBA">
          <w:rPr>
            <w:rFonts w:ascii="Courier New" w:hAnsi="Courier New" w:cs="Courier New"/>
            <w:highlight w:val="cyan"/>
            <w:rPrChange w:id="246" w:author="B" w:date="2020-04-05T17:29:00Z">
              <w:rPr>
                <w:rFonts w:ascii="Courier New" w:hAnsi="Courier New" w:cs="Courier New"/>
              </w:rPr>
            </w:rPrChange>
          </w:rPr>
          <w:t>&lt;&lt;Or G-zombie?&gt;&gt;</w:t>
        </w:r>
        <w:r w:rsidR="00982CBA">
          <w:rPr>
            <w:rFonts w:ascii="Courier New" w:hAnsi="Courier New" w:cs="Courier New"/>
          </w:rPr>
          <w:t xml:space="preserve"> </w:t>
        </w:r>
      </w:ins>
      <w:r w:rsidRPr="00C24CF3">
        <w:rPr>
          <w:rFonts w:ascii="Courier New" w:hAnsi="Courier New" w:cs="Courier New"/>
        </w:rPr>
        <w:t xml:space="preserve">got closer to </w:t>
      </w:r>
      <w:del w:id="247" w:author="B" w:date="2020-04-05T17:28:00Z">
        <w:r w:rsidRPr="00C24CF3" w:rsidDel="00982CBA">
          <w:rPr>
            <w:rFonts w:ascii="Courier New" w:hAnsi="Courier New" w:cs="Courier New"/>
          </w:rPr>
          <w:delText xml:space="preserve"> </w:delText>
        </w:r>
      </w:del>
      <w:r w:rsidRPr="00C24CF3">
        <w:rPr>
          <w:rFonts w:ascii="Courier New" w:hAnsi="Courier New" w:cs="Courier New"/>
        </w:rPr>
        <w:t>$H_x$. Since</w:t>
      </w:r>
    </w:p>
    <w:p w:rsidR="00372D26" w:rsidRPr="00C24CF3" w:rsidDel="00982CBA" w:rsidRDefault="00372D26" w:rsidP="00372D26">
      <w:pPr>
        <w:pStyle w:val="PlainText"/>
        <w:rPr>
          <w:del w:id="248" w:author="B" w:date="2020-04-05T17:29:00Z"/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 xml:space="preserve">neither {\it H or G-zombies} </w:t>
      </w:r>
      <w:del w:id="249" w:author="B" w:date="2020-04-05T17:29:00Z">
        <w:r w:rsidRPr="00C24CF3" w:rsidDel="00982CBA">
          <w:rPr>
            <w:rFonts w:ascii="Courier New" w:hAnsi="Courier New" w:cs="Courier New"/>
          </w:rPr>
          <w:delText xml:space="preserve"> </w:delText>
        </w:r>
      </w:del>
      <w:r w:rsidRPr="00C24CF3">
        <w:rPr>
          <w:rFonts w:ascii="Courier New" w:hAnsi="Courier New" w:cs="Courier New"/>
        </w:rPr>
        <w:t xml:space="preserve">share $H_x$ or $G_y$ with </w:t>
      </w:r>
      <w:ins w:id="250" w:author="B" w:date="2020-04-05T17:29:00Z">
        <w:r w:rsidR="00982CBA">
          <w:rPr>
            <w:rFonts w:ascii="Courier New" w:hAnsi="Courier New" w:cs="Courier New"/>
          </w:rPr>
          <w:t xml:space="preserve">the </w:t>
        </w:r>
      </w:ins>
      <w:r w:rsidRPr="00C24CF3">
        <w:rPr>
          <w:rFonts w:ascii="Courier New" w:hAnsi="Courier New" w:cs="Courier New"/>
        </w:rPr>
        <w:t>survivor, they will still try to achieve that</w:t>
      </w:r>
      <w:ins w:id="251" w:author="B" w:date="2020-04-05T17:29:00Z">
        <w:r w:rsidR="00982CBA">
          <w:rPr>
            <w:rFonts w:ascii="Courier New" w:hAnsi="Courier New" w:cs="Courier New"/>
          </w:rPr>
          <w:t xml:space="preserve"> (</w:t>
        </w:r>
      </w:ins>
      <w:del w:id="252" w:author="B" w:date="2020-04-05T17:29:00Z">
        <w:r w:rsidRPr="00C24CF3" w:rsidDel="00982CBA">
          <w:rPr>
            <w:rFonts w:ascii="Courier New" w:hAnsi="Courier New" w:cs="Courier New"/>
          </w:rPr>
          <w:delText>.</w:delText>
        </w:r>
      </w:del>
      <w:r w:rsidRPr="00C24CF3">
        <w:rPr>
          <w:rFonts w:ascii="Courier New" w:hAnsi="Courier New" w:cs="Courier New"/>
        </w:rPr>
        <w:t>See Figure</w:t>
      </w:r>
      <w:ins w:id="253" w:author="B" w:date="2020-04-05T17:29:00Z">
        <w:r w:rsidR="00982CBA">
          <w:rPr>
            <w:rFonts w:ascii="Courier New" w:hAnsi="Courier New" w:cs="Courier New"/>
          </w:rPr>
          <w:t xml:space="preserve"> </w:t>
        </w:r>
      </w:ins>
    </w:p>
    <w:p w:rsidR="00372D26" w:rsidRPr="00C24CF3" w:rsidRDefault="00372D26" w:rsidP="00982CBA">
      <w:pPr>
        <w:pStyle w:val="PlainText"/>
        <w:rPr>
          <w:rFonts w:ascii="Courier New" w:hAnsi="Courier New" w:cs="Courier New"/>
        </w:rPr>
        <w:pPrChange w:id="254" w:author="B" w:date="2020-04-05T17:29:00Z">
          <w:pPr>
            <w:pStyle w:val="PlainText"/>
          </w:pPr>
        </w:pPrChange>
      </w:pPr>
      <w:r w:rsidRPr="00C24CF3">
        <w:rPr>
          <w:rFonts w:ascii="Courier New" w:hAnsi="Courier New" w:cs="Courier New"/>
        </w:rPr>
        <w:t>\ref{fig:p5}</w:t>
      </w:r>
      <w:ins w:id="255" w:author="B" w:date="2020-04-05T17:29:00Z">
        <w:r w:rsidR="00982CBA">
          <w:rPr>
            <w:rFonts w:ascii="Courier New" w:hAnsi="Courier New" w:cs="Courier New"/>
          </w:rPr>
          <w:t>)</w:t>
        </w:r>
      </w:ins>
      <w:r w:rsidRPr="00C24CF3">
        <w:rPr>
          <w:rFonts w:ascii="Courier New" w:hAnsi="Courier New" w:cs="Courier New"/>
        </w:rPr>
        <w:t>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\begin{figure}[h!]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\centering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\includegraphics[width=0.5\linewidth]{fig/p34m3.png}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\caption{Second move made by zombies, third in total}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\label{fig:p5}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\end{figure}</w:t>
      </w:r>
    </w:p>
    <w:p w:rsidR="00372D26" w:rsidRPr="00C24CF3" w:rsidRDefault="00372D26" w:rsidP="00B35313">
      <w:pPr>
        <w:pStyle w:val="PlainText"/>
        <w:rPr>
          <w:rFonts w:ascii="Courier New" w:hAnsi="Courier New" w:cs="Courier New"/>
        </w:rPr>
        <w:pPrChange w:id="256" w:author="B" w:date="2020-04-05T17:30:00Z">
          <w:pPr>
            <w:pStyle w:val="PlainText"/>
          </w:pPr>
        </w:pPrChange>
      </w:pPr>
      <w:r w:rsidRPr="00C24CF3">
        <w:rPr>
          <w:rFonts w:ascii="Courier New" w:hAnsi="Courier New" w:cs="Courier New"/>
        </w:rPr>
        <w:lastRenderedPageBreak/>
        <w:t xml:space="preserve">Now {\it H-zombie} shares the same copy of $H$ as survivor and </w:t>
      </w:r>
      <w:ins w:id="257" w:author="B" w:date="2020-04-05T17:30:00Z">
        <w:r w:rsidR="00B35313">
          <w:rPr>
            <w:rFonts w:ascii="Courier New" w:hAnsi="Courier New" w:cs="Courier New"/>
          </w:rPr>
          <w:t xml:space="preserve">now </w:t>
        </w:r>
      </w:ins>
      <w:r w:rsidRPr="00C24CF3">
        <w:rPr>
          <w:rFonts w:ascii="Courier New" w:hAnsi="Courier New" w:cs="Courier New"/>
        </w:rPr>
        <w:t>it</w:t>
      </w:r>
      <w:ins w:id="258" w:author="B" w:date="2020-04-05T17:30:00Z">
        <w:r w:rsidR="00B35313">
          <w:rPr>
            <w:rFonts w:ascii="Courier New" w:hAnsi="Courier New" w:cs="Courier New"/>
          </w:rPr>
          <w:t xml:space="preserve"> i</w:t>
        </w:r>
      </w:ins>
      <w:r w:rsidRPr="00C24CF3">
        <w:rPr>
          <w:rFonts w:ascii="Courier New" w:hAnsi="Courier New" w:cs="Courier New"/>
        </w:rPr>
        <w:t>s survivor's turn. If survivor moves to another $H_i$,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{\it H-zombie} will mimic the move. If survivor makes an {\it H-move}, {\it H-zombie} will do whatever it did on a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single $H$. This means survivor can</w:t>
      </w:r>
      <w:del w:id="259" w:author="B" w:date="2020-04-05T17:31:00Z">
        <w:r w:rsidRPr="00C24CF3" w:rsidDel="00B35313">
          <w:rPr>
            <w:rFonts w:ascii="Courier New" w:hAnsi="Courier New" w:cs="Courier New"/>
          </w:rPr>
          <w:delText xml:space="preserve"> </w:delText>
        </w:r>
      </w:del>
      <w:r w:rsidRPr="00C24CF3">
        <w:rPr>
          <w:rFonts w:ascii="Courier New" w:hAnsi="Courier New" w:cs="Courier New"/>
        </w:rPr>
        <w:t>not do infinite {\it H-moves}. Thus for him being able to survive he has to do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infinite {\it G-moves}, which again leads to {\it G-zombie} cap</w:t>
      </w:r>
      <w:ins w:id="260" w:author="B" w:date="2020-04-05T17:32:00Z">
        <w:r w:rsidR="00B35313">
          <w:rPr>
            <w:rFonts w:ascii="Courier New" w:hAnsi="Courier New" w:cs="Courier New"/>
          </w:rPr>
          <w:t>t</w:t>
        </w:r>
      </w:ins>
      <w:r w:rsidRPr="00C24CF3">
        <w:rPr>
          <w:rFonts w:ascii="Courier New" w:hAnsi="Courier New" w:cs="Courier New"/>
        </w:rPr>
        <w:t>uring him. For other moves, you can see Figure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\ref{fig:p6}. We can</w:t>
      </w:r>
      <w:del w:id="261" w:author="B" w:date="2020-04-05T17:32:00Z">
        <w:r w:rsidRPr="00C24CF3" w:rsidDel="00B35313">
          <w:rPr>
            <w:rFonts w:ascii="Courier New" w:hAnsi="Courier New" w:cs="Courier New"/>
          </w:rPr>
          <w:delText xml:space="preserve"> </w:delText>
        </w:r>
      </w:del>
      <w:r w:rsidRPr="00C24CF3">
        <w:rPr>
          <w:rFonts w:ascii="Courier New" w:hAnsi="Courier New" w:cs="Courier New"/>
        </w:rPr>
        <w:t>not discuss each possible survivor move since they are a lot, but you can still easily apply the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 xml:space="preserve">strategy provided above. 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\begin{figure}[h!]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\centering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\includegraphics[width=0.6\linewidth]{fig/p34m6.png}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\caption{Other moves made by players}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\label{fig:p6}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\end{figure}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\begin{corollary}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\label{C3}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$z(Q_{n}) \leq \ceil*{\frac{2n}{3}}$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\end{corollary}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\begin{proof}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We prove this by using both induction and the theorem proved above. First note that the Cartesian product of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hypercube graphs $Q_{m}$ and $Q_{n}$ is equal to $Q_{m+n}$. It is easy to see $z(Q_3) = 2$, $z(Q_2) = 2$, and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$z(Q_1) = 1$. For $n &gt; 3$, we consider $Q_n$ as the Cartesian product of $Q_3$ and $Q_{n-3}$. Using the induction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base, we know that $z(Q_{n-3}) \leq \ceil*{\frac{2n - 6}{3}}$.  According to the proved conjecture $z(Q_n) \leq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z(Q_{n-3}) + z(Q_3)$ and $z(Q_{n-3}) \leq \ceil*{\frac{2n - 6}{3}} = \ceil*{\frac{2n}{3}} - 2$, we can see that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$z(Q_n) \leq \ceil*{\frac{2n}{3}}$ 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\end{proof}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It is already proved that at least $\ceil*{\frac{2n}{3}}$ zombies are needed to capture one survivor on graph $Q_n$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(Theorem 16 of \cite{Fitz16}):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\begin{theorem}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\label{T4}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For each integer $n \geq 1$, $z(Q_n) \geq \ceil*{\frac{2n}{3}} $.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\end{theorem}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Combining {\it Corollary \ref{C3}} and {\it Theorem \ref{T4}} we can conclude that $z(Q_n)  = \ceil*{\frac{2n}{3}}$.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 xml:space="preserve">This proves Conjecture 18 from \cite{Fitz16} which is already proved in \cite{Offner19} with a different method. 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590380">
      <w:pPr>
        <w:pStyle w:val="PlainText"/>
        <w:rPr>
          <w:rFonts w:ascii="Courier New" w:hAnsi="Courier New" w:cs="Courier New"/>
        </w:rPr>
        <w:pPrChange w:id="262" w:author="B" w:date="2020-04-05T17:34:00Z">
          <w:pPr>
            <w:pStyle w:val="PlainText"/>
          </w:pPr>
        </w:pPrChange>
      </w:pPr>
      <w:r w:rsidRPr="00C24CF3">
        <w:rPr>
          <w:rFonts w:ascii="Courier New" w:hAnsi="Courier New" w:cs="Courier New"/>
        </w:rPr>
        <w:t>\section{Capture time and Cartesian product</w:t>
      </w:r>
      <w:del w:id="263" w:author="B" w:date="2020-04-05T17:34:00Z">
        <w:r w:rsidRPr="00C24CF3" w:rsidDel="00590380">
          <w:rPr>
            <w:rFonts w:ascii="Courier New" w:hAnsi="Courier New" w:cs="Courier New"/>
          </w:rPr>
          <w:delText xml:space="preserve"> related result</w:delText>
        </w:r>
      </w:del>
      <w:r w:rsidRPr="00C24CF3">
        <w:rPr>
          <w:rFonts w:ascii="Courier New" w:hAnsi="Courier New" w:cs="Courier New"/>
        </w:rPr>
        <w:t>}\label{capturetime}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We define two new parameters, $CT(G,z)$ (capture time) and $ZCT(G,k)$ (zombie capture time), where $G$ is a graph,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lastRenderedPageBreak/>
        <w:tab/>
        <w:t>and $z$ and $k$ are two integers.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$CT(G,z)$ is the number of turns that survivor can avoid being caught, assuming that both players choose their best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strategies. Zombie player will play with $z$ zombies and tries to make this number as least as possible, while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survivor tries to maximize this.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$ZCT(G,k)$ is the minimum number of {\it zombies} needed so that zombie player is able to capture the survivor in at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most $k$ turns.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Also $diam(G)$ is the length of $G$'s diamater.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\begin{theorem}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\label{T5}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$CT( G \square H, Z_G + Z_H ) \leq diam(G) + diam(H) + CT(G, Z_G) + CT(H, Z_H)$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\end{theorem}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\begin{proof}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We prove this by showing that survivor's {\it G-moves} cannot exceed $diam(H) + CT(G, Z_G)$. With the same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conclusion, it can be shown that {\it H-moves} cannot exceed $diam(G) + CT(H, Z_H)$ as well.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After first $diam(H)$ {\it G-moves} that survivor makes, $z$ = $y$ holds. Now since for each {\it G-move} made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from now on by survivor, {\it G-zombies} can follow their strategy on a $G$ graph, after at most $CT(G,Z_G)$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 xml:space="preserve">{\it G-moves}, survivor will be captured. 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Since each of survivor's moves is either {\it G-move} or an {\it H-move} or even both (check definition above),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total number of moves cannot exceed $diam(G) + diam(H) + CT(G, Z_G) + CT(H, Z_H)$.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\end{proof}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\section{Zombie Capture time Problem is NP-Hard}\label{np-capturetime}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We define zombie capture time ($ZCT_k$) problem as below: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INSTANCE: Let $G = (V,E)$ be a simple undirected graph. Given graph $G$ and a positive integer $z$.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QUESTION: Is $ZCT(G,k) \leq z$ ? In other words, can we capture the survivor after at most $k$ turns using $z$ zombies in graph $G$ ?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The {\it dominating set} problem is a well-known NP-Hard problem and is defined below: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INSTANCE : Given a graph G and an integer z.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QUESTION : Does G have a dominating set of size at most z ?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\begin{theorem}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lastRenderedPageBreak/>
        <w:tab/>
      </w:r>
      <w:r w:rsidRPr="00C24CF3">
        <w:rPr>
          <w:rFonts w:ascii="Courier New" w:hAnsi="Courier New" w:cs="Courier New"/>
        </w:rPr>
        <w:tab/>
        <w:t>$ZCT_k$ $\in$ NP-Hard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\end{theorem}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\begin{proof}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We prove this by reducing a well-known NP-Hard problem (dominating set problem) to $ZCT_k$ in polynomial time.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To have a better understa</w:t>
      </w:r>
      <w:ins w:id="264" w:author="B" w:date="2020-04-06T09:01:00Z">
        <w:r w:rsidR="00780EAE">
          <w:rPr>
            <w:rFonts w:ascii="Courier New" w:hAnsi="Courier New" w:cs="Courier New"/>
          </w:rPr>
          <w:t>n</w:t>
        </w:r>
      </w:ins>
      <w:r w:rsidRPr="00C24CF3">
        <w:rPr>
          <w:rFonts w:ascii="Courier New" w:hAnsi="Courier New" w:cs="Courier New"/>
        </w:rPr>
        <w:t>ding, consider the case where $k=1$. For zombie player being able to capture survivor in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one move, every vertex not occupied by a zombie, should have a zombie neighbo</w:t>
      </w:r>
      <w:bookmarkStart w:id="265" w:name="_GoBack"/>
      <w:bookmarkEnd w:id="265"/>
      <w:del w:id="266" w:author="B" w:date="2020-04-06T09:01:00Z">
        <w:r w:rsidRPr="00C24CF3" w:rsidDel="00321933">
          <w:rPr>
            <w:rFonts w:ascii="Courier New" w:hAnsi="Courier New" w:cs="Courier New"/>
          </w:rPr>
          <w:delText>u</w:delText>
        </w:r>
      </w:del>
      <w:r w:rsidRPr="00C24CF3">
        <w:rPr>
          <w:rFonts w:ascii="Courier New" w:hAnsi="Courier New" w:cs="Courier New"/>
        </w:rPr>
        <w:t>r. This is exactly the definition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of a dominating set. Dominating set is a subset $D$ of $V(G)$ such that every vertex not in $D$ is adjacent to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at</w:t>
      </w:r>
      <w:ins w:id="267" w:author="B" w:date="2020-04-06T09:01:00Z">
        <w:r w:rsidR="00321933">
          <w:rPr>
            <w:rFonts w:ascii="Courier New" w:hAnsi="Courier New" w:cs="Courier New"/>
          </w:rPr>
          <w:t xml:space="preserve"> </w:t>
        </w:r>
      </w:ins>
      <w:r w:rsidRPr="00C24CF3">
        <w:rPr>
          <w:rFonts w:ascii="Courier New" w:hAnsi="Courier New" w:cs="Courier New"/>
        </w:rPr>
        <w:t xml:space="preserve">least one vertex of $D$. This simply shows that $ZCT_1 \in$ NP-Hard 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Now consider $k$ to be an arbitrary number bigger than 1. We construct a new graph $G'$ from $G$. Suppose $G$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has $n$ vertices. For each vertex $v \in V(G)$, we add a {\it new} path with $k$ vertices ending in $v$.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\ref{fig:p7} We name each {\it new} vertex $(v,i)$ for $1 \leq i \leq k - 1$. Also a vertex $v$ is dominated by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vertex $u$ if $v = u$ or $v \in N[u]$. A vertex $v$ is dominated by a set $S$, if there is a $u \in S$ which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dominates $v$.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\begin{figure}[h!]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\centering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\includegraphics[width=0.9\linewidth]{fig/ZCT.png}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\caption{$G'$ obtained from $G = C_5$ where for $k = 1,2,3$}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\label{fig:p7}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\end{figure}</w:t>
      </w: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$|V(G')|$ is of $O(nk)$. Thus creating $G'$ can be done in polynomial time. Now we solve $ZCT_k$ on graph $G'$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and get a number $z$, and a set $S$ of vertices as our zombies' intial positions. We build a set $DS$ on $G$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from set $S$ on $G'$. For each vertex $v \in S$ or $(v,i) \in S$ add $v$ to $DS$. Now suppose $DS$ is not a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dominating set, thus there is a vertex $u$ not dominated by $DS$. This means there was no zombie on vertices $u$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and $(u,i)$ on graph $G'$. By having our survivor on $(u,k-1)$, there is no zombie with distance of $k$ or less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from him which means that he will not be captured if he doesn't move. Thus, $DS$ must be a dominating set and $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|minimumDominatingSet(G)| \leq |DS| \leq |S| \leq z$.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Now consider minimum dominating set of $G$, $MDS$. For each vertex $v \in MDS$ place a zombie on vertex $v$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of $G'$. These zombies can capture the survivor in at most $k$ moves. Consider survivor's intial vertex. It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should not be on {\it old} vertices of $G'$ since they are all dominated by our zombies and survivor would be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lastRenderedPageBreak/>
        <w:tab/>
      </w:r>
      <w:r w:rsidRPr="00C24CF3">
        <w:rPr>
          <w:rFonts w:ascii="Courier New" w:hAnsi="Courier New" w:cs="Courier New"/>
        </w:rPr>
        <w:tab/>
        <w:t>captured in one move. Suppose survivor is initially on $(u,i)$. If $u$ is occupied by a zombie already, that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zombie will move along the $u-path$ and since our survivor is trapped, he will be captured within $k$ moves. If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there is no zombie on $u$ there is a vertex $u'$ occupied zombie which $ \{u',u\} \in E(G)$. On its move, zombie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will move to $u$. Thus our survivor is trapped again and will be captured withing $k$ moves. Therefore, $z \leq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|minimumDominatingSet(G)|$.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By combining results, $z = |minimumDominatingSet(G)|$. Therefore dominating set problem is reduced to $ZCT_k$.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In the following lemma \ref{limit-moves}, we prove this assumption changes nothing.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\end{proof}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\begin{lemma}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\label{limit-moves}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If survivor can avoid being captured after $(n + 1) * n^2$ moves, he can avoid being captured forever.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\end{lemma}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\begin{proof}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Define $zombieDist$ as sum of the distances between each zombie and survivor. It is not hard to see that after 2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rounds of play, that is each player has played once, $zombieDist$ won't increase, since zombies are always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getting closer. Now we show that if $zombieDist$ does not strictly decrease after each player takes turn for $n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+ 1$ times, survivor can avoid being captured forever. Consider the sequence of vertices occupied by survivor in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last $n + 1$ moves. By pigenhole principle, one vertex has been seen by survivor atleast twice. If survivor keeps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repeating those moves, he will maintain his distance from zombies and will avoid being captured forever.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Therefore, for a graph $G$ which zombie has a strategy to win, after each $(n + 1)$ move, $zombieDist$ should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strictly decrease. $zombieDist$ is at most $n^2$, since there is not more than $n$ zombies and each zombie is at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distance at most $n$ from survivor (this bound can be easily improved). Thus, after $(n + 1) * n^2$ moves,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zombies would capture the survivor.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\end{proof}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By using this lemma, we can see $ZCK_k$ problem for $k &gt; (n + 1) * n^2$ and a graph with $n$ vertices are as same as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the problem for $ZCK_{(n + 1) * n^2}$, and by solving $ZCK_{(n + 1) * n^2}$ for $G$, we get $z(G)$ as well.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\section{Zombie Number Problem is NP-Hard}\label{np-zombienumber}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lastRenderedPageBreak/>
        <w:tab/>
        <w:t>Now we define zombie number ($Z$) problem: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INSTANCE: Let $G = (V,E)$ be a simple undirected graph. Given graph $G$.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QUESTION: Is $Z(G) \leq z$ ?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\begin{theorem}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$Z \in$ NP-Hard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\end{theorem}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\begin{proof}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We reduce dominating-set problem to $Z$.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To do this, we add $n$ new complete bipartite graphs $K_{n,n}$ to $G$. We call the new graph obtained $H$ and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recall the $G$-subgraph simply as $G$ and $i$-th $(1 \leq i \leq n)$ bipartite subrgraph as $K_i$ . We name the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$j$-th $(1 \leq i \leq n)$ vertex in $K_i$ in $b$-th $(b = 1,2)$ part $(i,j,b)$. For each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vertex $(i,j,b)$ we connect it to vertices $j$ and $N_G[j]$ (neighbours of vertex $j$) in $G$. A vertex is We solve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the $Z$ problem on this new graph.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By having zombies on each vertex of $G$'s dominating-set, survivor will be captured on the first move and zombie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player wins. Thus, $z(H) \leq |DS(G)|$. Now suppose we have zombies less than $z &lt; |DS(G)|$. We prove survivor can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avoid being captured.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Suppose zombie player has placed his zombies. Since we have $n$ bipartite subgraphs and $z &lt; n$, there is a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bipartite subgraph, without any zombies in it ($k$-th bipartite graph). Since zombies are not dominating $G$,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there is a vertex $v$, not dominated by them. We place the survivor on vertex $(k,v,b)$ $b = 1$. Survivor has no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neighbours occupied by a zombie. On each survivor turn, there is a vertex $v$ in $G$ not dominated by a zombie,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survivor will move to vertex $(k,v,3 - b)$. We prove by following this strategy, he will survive. On zombie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turn, zombie player has zombies on either $G$ or some $K_i$ $(i \neq k)$ or $K_k$. Initially there is no zombie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in $K_k$. Now whenever a zombie wants to join $K_k$, first it has to be in $G$ in order to reach $K_k$, since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there is no connection between $K$-subgraphs. Zombies in $G$ (e.g. at vertex $u$) are at distance 2 from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survivor $(u \rightarrow (k,u,3 - b) \rightarrow (k,v,b))$, which means at the end of their turn all of them should be at one of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$(k,v,b)$'s neighbours, $v , N[v] $ or, $ (k,1 \leq i \leq n,3 - b)$  on their next move. Therefore, each zombie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joining $K_k$ does not share the same partition as survivor, and on the next survivor move, he goes to vertex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$(k,v,3-b)$ and shares the same partition with all zombies in $K_k$, and since this vertex has no neighbour in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$G$ or other $K$-subgraphs, survivor will not be captured.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Now we have proved with zombies less than $|DS(G)|$, survivor will not be captured and with $|DS(G)|$ number of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zombies, he will be. This means by being able to solve $Z$ problem, we can obtain $DS(G)$, therefore dominating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  <w:r w:rsidRPr="00C24CF3">
        <w:rPr>
          <w:rFonts w:ascii="Courier New" w:hAnsi="Courier New" w:cs="Courier New"/>
        </w:rPr>
        <w:tab/>
        <w:t>set problem is reduced to $Z$.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\end{proof}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\begin{thebibliography}{999}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 xml:space="preserve">\bibitem{Fitz16}  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Fitzpatrick, Shannon L., J. Howell, Margaret-Ellen Messinger, and David A. Pike. "A deterministic version of the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game of zombies and survivors on graphs." Discrete Applied Mathematics 213 (2016): 1-12.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\bibitem{Offner19}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Offner, David, and Kerry Ojakian. "Comparing the power of cops to zombies in pursuit-evasion games." Discrete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Applied Mathematics (2019).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\bibitem{West02}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West, Douglas B. "Introduction to Graph Theory." Prentice hall, (1996).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\bibitem{reviewer}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  <w:t>One of our reviewer's notes, Discrete Applied Mathematics, (2020).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\end{thebibliography}</w:t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ab/>
      </w:r>
    </w:p>
    <w:p w:rsidR="00372D26" w:rsidRPr="00C24CF3" w:rsidRDefault="00372D26" w:rsidP="00372D26">
      <w:pPr>
        <w:pStyle w:val="PlainText"/>
        <w:rPr>
          <w:rFonts w:ascii="Courier New" w:hAnsi="Courier New" w:cs="Courier New"/>
        </w:rPr>
      </w:pPr>
      <w:r w:rsidRPr="00C24CF3">
        <w:rPr>
          <w:rFonts w:ascii="Courier New" w:hAnsi="Courier New" w:cs="Courier New"/>
        </w:rPr>
        <w:t>\end{document}</w:t>
      </w:r>
    </w:p>
    <w:p w:rsidR="00343DCF" w:rsidRDefault="00343DCF"/>
    <w:sectPr w:rsidR="00343DCF" w:rsidSect="00C24CF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0E4" w:rsidRDefault="002470E4" w:rsidP="004556C6">
      <w:pPr>
        <w:spacing w:after="0" w:line="240" w:lineRule="auto"/>
      </w:pPr>
      <w:r>
        <w:separator/>
      </w:r>
    </w:p>
  </w:endnote>
  <w:endnote w:type="continuationSeparator" w:id="0">
    <w:p w:rsidR="002470E4" w:rsidRDefault="002470E4" w:rsidP="0045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0E4" w:rsidRDefault="002470E4" w:rsidP="004556C6">
      <w:pPr>
        <w:spacing w:after="0" w:line="240" w:lineRule="auto"/>
      </w:pPr>
      <w:r>
        <w:separator/>
      </w:r>
    </w:p>
  </w:footnote>
  <w:footnote w:type="continuationSeparator" w:id="0">
    <w:p w:rsidR="002470E4" w:rsidRDefault="002470E4" w:rsidP="0045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97654"/>
    <w:multiLevelType w:val="hybridMultilevel"/>
    <w:tmpl w:val="F23EB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">
    <w15:presenceInfo w15:providerId="None" w15:userId="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26"/>
    <w:rsid w:val="000869BB"/>
    <w:rsid w:val="0014789B"/>
    <w:rsid w:val="0015145C"/>
    <w:rsid w:val="00157272"/>
    <w:rsid w:val="002470E4"/>
    <w:rsid w:val="002566EF"/>
    <w:rsid w:val="00302FCF"/>
    <w:rsid w:val="003112E2"/>
    <w:rsid w:val="00321933"/>
    <w:rsid w:val="00343DCF"/>
    <w:rsid w:val="00372D26"/>
    <w:rsid w:val="003B279B"/>
    <w:rsid w:val="003C14DA"/>
    <w:rsid w:val="003E3FB2"/>
    <w:rsid w:val="004556C6"/>
    <w:rsid w:val="00516CFC"/>
    <w:rsid w:val="00547C18"/>
    <w:rsid w:val="00590380"/>
    <w:rsid w:val="005B4C7F"/>
    <w:rsid w:val="006A679B"/>
    <w:rsid w:val="007016AC"/>
    <w:rsid w:val="00780EAE"/>
    <w:rsid w:val="0080624C"/>
    <w:rsid w:val="008E43E8"/>
    <w:rsid w:val="00942FEA"/>
    <w:rsid w:val="00982CBA"/>
    <w:rsid w:val="009F46E9"/>
    <w:rsid w:val="00AC32B7"/>
    <w:rsid w:val="00B35313"/>
    <w:rsid w:val="00B922C9"/>
    <w:rsid w:val="00C732F3"/>
    <w:rsid w:val="00CC5A33"/>
    <w:rsid w:val="00DF74B6"/>
    <w:rsid w:val="00E17A18"/>
    <w:rsid w:val="00F22A84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72767-7553-4993-8CC7-54F032AF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2D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2D2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5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6C6"/>
  </w:style>
  <w:style w:type="paragraph" w:styleId="Footer">
    <w:name w:val="footer"/>
    <w:basedOn w:val="Normal"/>
    <w:link w:val="FooterChar"/>
    <w:uiPriority w:val="99"/>
    <w:unhideWhenUsed/>
    <w:rsid w:val="0045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4839F-1C9E-49E0-A522-9A9ED1441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3505</TotalTime>
  <Pages>12</Pages>
  <Words>3841</Words>
  <Characters>21894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21</cp:revision>
  <dcterms:created xsi:type="dcterms:W3CDTF">2020-04-03T14:44:00Z</dcterms:created>
  <dcterms:modified xsi:type="dcterms:W3CDTF">2020-04-06T04:32:00Z</dcterms:modified>
</cp:coreProperties>
</file>